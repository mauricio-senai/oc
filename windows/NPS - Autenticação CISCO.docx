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8E" w:rsidRDefault="001E7B17">
      <w:r>
        <w:fldChar w:fldCharType="begin"/>
      </w:r>
      <w:r>
        <w:instrText xml:space="preserve"> HYPERLINK "</w:instrText>
      </w:r>
      <w:r w:rsidRPr="001E7B17">
        <w:instrText>https://www.freeccnaworkbook.com/blog/ccna-security/cisco-ios-radius-authentication-with-windows-server-2012-nps</w:instrText>
      </w:r>
      <w:r>
        <w:instrText xml:space="preserve">" </w:instrText>
      </w:r>
      <w:r>
        <w:fldChar w:fldCharType="separate"/>
      </w:r>
      <w:r w:rsidRPr="007649ED">
        <w:rPr>
          <w:rStyle w:val="Hyperlink"/>
        </w:rPr>
        <w:t>https://www.freeccnaworkbook.com/blog/ccna-security/cisco-ios-radius-authentication-with-windows-server-2012-nps</w:t>
      </w:r>
      <w:r>
        <w:fldChar w:fldCharType="end"/>
      </w:r>
    </w:p>
    <w:p w:rsidR="001E7B17" w:rsidRDefault="001E7B17" w:rsidP="001E7B17">
      <w:pPr>
        <w:pStyle w:val="Ttulo2"/>
        <w:pBdr>
          <w:bottom w:val="single" w:sz="6" w:space="8" w:color="404040"/>
        </w:pBdr>
        <w:shd w:val="clear" w:color="auto" w:fill="292929"/>
        <w:spacing w:before="0" w:beforeAutospacing="0" w:after="0" w:afterAutospacing="0" w:line="450" w:lineRule="atLeast"/>
        <w:textAlignment w:val="baseline"/>
        <w:rPr>
          <w:rFonts w:ascii="Arial" w:hAnsi="Arial" w:cs="Arial"/>
          <w:b w:val="0"/>
          <w:bCs w:val="0"/>
          <w:color w:val="DEDEDE"/>
          <w:sz w:val="33"/>
          <w:szCs w:val="33"/>
        </w:rPr>
      </w:pPr>
      <w:r>
        <w:rPr>
          <w:rStyle w:val="notranslate"/>
          <w:rFonts w:ascii="inherit" w:hAnsi="inherit" w:cs="Arial"/>
          <w:b w:val="0"/>
          <w:bCs w:val="0"/>
          <w:color w:val="DEDEDE"/>
          <w:sz w:val="33"/>
          <w:szCs w:val="33"/>
          <w:bdr w:val="none" w:sz="0" w:space="0" w:color="auto" w:frame="1"/>
        </w:rPr>
        <w:t>Cisco IOS autenticação RADIUS com o Windows Server 2012 NPS</w:t>
      </w:r>
    </w:p>
    <w:p w:rsidR="001E7B17" w:rsidRDefault="001E7B17" w:rsidP="001E7B17">
      <w:pPr>
        <w:pStyle w:val="NormalWeb"/>
        <w:shd w:val="clear" w:color="auto" w:fill="292929"/>
        <w:spacing w:before="0" w:beforeAutospacing="0" w:after="0" w:afterAutospacing="0" w:line="330" w:lineRule="atLeast"/>
        <w:textAlignment w:val="baseline"/>
        <w:rPr>
          <w:ins w:id="0" w:author="Unknown"/>
          <w:rFonts w:ascii="inherit" w:hAnsi="inherit" w:cs="Arial"/>
          <w:color w:val="9B9B9B"/>
          <w:sz w:val="21"/>
          <w:szCs w:val="21"/>
        </w:rPr>
      </w:pPr>
      <w:ins w:id="1" w:author="Unknown">
        <w:r>
          <w:rPr>
            <w:rStyle w:val="notranslate"/>
            <w:rFonts w:ascii="inherit" w:hAnsi="inherit" w:cs="Arial"/>
            <w:color w:val="9B9B9B"/>
            <w:sz w:val="21"/>
            <w:szCs w:val="21"/>
            <w:bdr w:val="none" w:sz="0" w:space="0" w:color="auto" w:frame="1"/>
          </w:rPr>
          <w:t xml:space="preserve">Configurando </w:t>
        </w:r>
        <w:proofErr w:type="gramStart"/>
        <w:r>
          <w:rPr>
            <w:rStyle w:val="notranslate"/>
            <w:rFonts w:ascii="inherit" w:hAnsi="inherit" w:cs="Arial"/>
            <w:color w:val="9B9B9B"/>
            <w:sz w:val="21"/>
            <w:szCs w:val="21"/>
            <w:bdr w:val="none" w:sz="0" w:space="0" w:color="auto" w:frame="1"/>
          </w:rPr>
          <w:t>dispositivos Cisco</w:t>
        </w:r>
        <w:proofErr w:type="gramEnd"/>
        <w:r>
          <w:rPr>
            <w:rStyle w:val="notranslate"/>
            <w:rFonts w:ascii="inherit" w:hAnsi="inherit" w:cs="Arial"/>
            <w:color w:val="9B9B9B"/>
            <w:sz w:val="21"/>
            <w:szCs w:val="21"/>
            <w:bdr w:val="none" w:sz="0" w:space="0" w:color="auto" w:frame="1"/>
          </w:rPr>
          <w:t xml:space="preserve"> para autenticar usuários de gerenciamento via RADIUS é uma ótima maneira de manter uma base de gerenciamento centralizado de usuários.</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Tradicionalmente, esta tem sido feito usando o Cisco Access Control Server (ACS), que, claro, é bastante caro e é tipicamente fora da faixa de preço para a maioria das pequenas e médias empresas.</w:t>
        </w:r>
      </w:ins>
    </w:p>
    <w:p w:rsidR="001E7B17" w:rsidRDefault="001E7B17" w:rsidP="001E7B17">
      <w:pPr>
        <w:pStyle w:val="NormalWeb"/>
        <w:shd w:val="clear" w:color="auto" w:fill="292929"/>
        <w:spacing w:before="0" w:beforeAutospacing="0" w:after="0" w:afterAutospacing="0" w:line="330" w:lineRule="atLeast"/>
        <w:textAlignment w:val="baseline"/>
        <w:rPr>
          <w:ins w:id="2" w:author="Unknown"/>
          <w:rFonts w:ascii="inherit" w:hAnsi="inherit" w:cs="Arial"/>
          <w:color w:val="9B9B9B"/>
          <w:sz w:val="21"/>
          <w:szCs w:val="21"/>
        </w:rPr>
      </w:pPr>
      <w:ins w:id="3" w:author="Unknown">
        <w:r>
          <w:rPr>
            <w:rStyle w:val="notranslate"/>
            <w:rFonts w:ascii="inherit" w:hAnsi="inherit" w:cs="Arial"/>
            <w:color w:val="9B9B9B"/>
            <w:sz w:val="21"/>
            <w:szCs w:val="21"/>
            <w:bdr w:val="none" w:sz="0" w:space="0" w:color="auto" w:frame="1"/>
          </w:rPr>
          <w:t>Se você é como a maioria das empresas que você já pode ter uma infra-estrutura Active Directory implantado e, assim, você já tem o software e as licenças necessárias e exigidas para configurar um servidor RADIUS básico usando Network Policy Server (NPS), que pode ser usado para autenticar os administradores de rede em seu Cisco equipamentos IOS para fins de gestão.</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O principal benefício que você começa de autenticação RADIUS é um console de gerenciamento centralizado para autenticação do usuário ea capacidade de controlar quais usuários têm acesso ao Cisco CLI.</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Então, olhando por este caminho;</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se a sua empresa contrata ou dispara um empregado do que o que quer que as alterações são aplicadas no Active Directory terá efeito imediatamente.</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Como a desativação de uma conta de usuário no AD resultaria em tentativas de autenticação falhadas para esse nome de usuário ao tentar fazer logon em um dispositivo Cisco.</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Além disso, se você tem um novo funcionário, você pode facilmente dar o seu acesso nome de usuário para dispositivos de rede Cisco apenas adicionando-os em um grupo de segurança no Active Directory.</w:t>
        </w:r>
      </w:ins>
    </w:p>
    <w:p w:rsidR="001E7B17" w:rsidRDefault="001E7B17" w:rsidP="001E7B17">
      <w:pPr>
        <w:pStyle w:val="NormalWeb"/>
        <w:shd w:val="clear" w:color="auto" w:fill="292929"/>
        <w:spacing w:before="0" w:beforeAutospacing="0" w:after="0" w:afterAutospacing="0" w:line="330" w:lineRule="atLeast"/>
        <w:textAlignment w:val="baseline"/>
        <w:rPr>
          <w:ins w:id="4" w:author="Unknown"/>
          <w:rFonts w:ascii="inherit" w:hAnsi="inherit" w:cs="Arial"/>
          <w:color w:val="9B9B9B"/>
          <w:sz w:val="21"/>
          <w:szCs w:val="21"/>
        </w:rPr>
      </w:pPr>
      <w:ins w:id="5" w:author="Unknown">
        <w:r>
          <w:rPr>
            <w:rStyle w:val="notranslate"/>
            <w:rFonts w:ascii="inherit" w:hAnsi="inherit" w:cs="Arial"/>
            <w:color w:val="9B9B9B"/>
            <w:sz w:val="21"/>
            <w:szCs w:val="21"/>
            <w:bdr w:val="none" w:sz="0" w:space="0" w:color="auto" w:frame="1"/>
          </w:rPr>
          <w:t>Este blog vai discutir e demonstrar a configuração do Network Policy Server, que está incluído no Windows Server 2008 e maior no entanto vai blog concentrar no Windows Server 2008 R2.</w:t>
        </w:r>
      </w:ins>
    </w:p>
    <w:p w:rsidR="001E7B17" w:rsidRDefault="001E7B17" w:rsidP="001E7B17">
      <w:pPr>
        <w:pStyle w:val="Ttulo2"/>
        <w:pBdr>
          <w:bottom w:val="single" w:sz="6" w:space="8" w:color="404040"/>
        </w:pBdr>
        <w:shd w:val="clear" w:color="auto" w:fill="292929"/>
        <w:spacing w:before="0" w:beforeAutospacing="0" w:after="0" w:afterAutospacing="0" w:line="450" w:lineRule="atLeast"/>
        <w:textAlignment w:val="baseline"/>
        <w:rPr>
          <w:ins w:id="6" w:author="Unknown"/>
          <w:rFonts w:ascii="inherit" w:hAnsi="inherit" w:cs="Arial"/>
          <w:b w:val="0"/>
          <w:bCs w:val="0"/>
          <w:color w:val="DEDEDE"/>
          <w:sz w:val="30"/>
          <w:szCs w:val="30"/>
        </w:rPr>
      </w:pPr>
      <w:ins w:id="7" w:author="Unknown">
        <w:r>
          <w:rPr>
            <w:rStyle w:val="notranslate"/>
            <w:rFonts w:ascii="inherit" w:hAnsi="inherit" w:cs="Arial"/>
            <w:b w:val="0"/>
            <w:bCs w:val="0"/>
            <w:color w:val="DEDEDE"/>
            <w:sz w:val="30"/>
            <w:szCs w:val="30"/>
            <w:bdr w:val="none" w:sz="0" w:space="0" w:color="auto" w:frame="1"/>
          </w:rPr>
          <w:t>Configuração do Active Directory</w:t>
        </w:r>
      </w:ins>
    </w:p>
    <w:p w:rsidR="001E7B17" w:rsidRDefault="001E7B17" w:rsidP="001E7B17">
      <w:pPr>
        <w:pStyle w:val="NormalWeb"/>
        <w:shd w:val="clear" w:color="auto" w:fill="292929"/>
        <w:spacing w:before="0" w:beforeAutospacing="0" w:after="0" w:afterAutospacing="0" w:line="330" w:lineRule="atLeast"/>
        <w:textAlignment w:val="baseline"/>
        <w:rPr>
          <w:ins w:id="8" w:author="Unknown"/>
          <w:rFonts w:ascii="inherit" w:hAnsi="inherit" w:cs="Arial"/>
          <w:color w:val="9B9B9B"/>
          <w:sz w:val="21"/>
          <w:szCs w:val="21"/>
        </w:rPr>
      </w:pPr>
      <w:ins w:id="9" w:author="Unknown">
        <w:r>
          <w:rPr>
            <w:rStyle w:val="notranslate"/>
            <w:rFonts w:ascii="inherit" w:hAnsi="inherit" w:cs="Arial"/>
            <w:color w:val="9B9B9B"/>
            <w:sz w:val="21"/>
            <w:szCs w:val="21"/>
            <w:bdr w:val="none" w:sz="0" w:space="0" w:color="auto" w:frame="1"/>
          </w:rPr>
          <w:t>Primeiro, há uma pequena tarefa poucos você deve concluir no Active Directory.</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Você deve criar dois grupos de distribuição de segurança chamado</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engenheiros de rede</w:t>
        </w:r>
        <w:r>
          <w:rPr>
            <w:rStyle w:val="apple-converted-space"/>
            <w:rFonts w:ascii="inherit" w:hAnsi="inherit" w:cs="Arial"/>
            <w:color w:val="9B9B9B"/>
            <w:sz w:val="21"/>
            <w:szCs w:val="21"/>
            <w:bdr w:val="none" w:sz="0" w:space="0" w:color="auto" w:frame="1"/>
          </w:rPr>
          <w:t> </w:t>
        </w:r>
        <w:r>
          <w:rPr>
            <w:rStyle w:val="notranslate"/>
            <w:rFonts w:ascii="inherit" w:hAnsi="inherit" w:cs="Arial"/>
            <w:color w:val="9B9B9B"/>
            <w:sz w:val="21"/>
            <w:szCs w:val="21"/>
            <w:bdr w:val="none" w:sz="0" w:space="0" w:color="auto" w:frame="1"/>
          </w:rPr>
          <w:t>e</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suporte de rede Técnicos</w:t>
        </w:r>
      </w:ins>
    </w:p>
    <w:p w:rsidR="001E7B17" w:rsidRDefault="001E7B17" w:rsidP="001E7B17">
      <w:pPr>
        <w:pStyle w:val="NormalWeb"/>
        <w:shd w:val="clear" w:color="auto" w:fill="292929"/>
        <w:spacing w:before="0" w:beforeAutospacing="0" w:after="0" w:afterAutospacing="0" w:line="330" w:lineRule="atLeast"/>
        <w:textAlignment w:val="baseline"/>
        <w:rPr>
          <w:ins w:id="10" w:author="Unknown"/>
          <w:rFonts w:ascii="inherit" w:hAnsi="inherit" w:cs="Arial"/>
          <w:color w:val="9B9B9B"/>
          <w:sz w:val="21"/>
          <w:szCs w:val="21"/>
        </w:rPr>
      </w:pPr>
      <w:ins w:id="11" w:author="Unknown">
        <w:r>
          <w:rPr>
            <w:rStyle w:val="notranslate"/>
            <w:rFonts w:ascii="inherit" w:hAnsi="inherit" w:cs="Arial"/>
            <w:color w:val="9B9B9B"/>
            <w:sz w:val="21"/>
            <w:szCs w:val="21"/>
            <w:bdr w:val="none" w:sz="0" w:space="0" w:color="auto" w:frame="1"/>
          </w:rPr>
          <w:t>Engenheiros de rede terá de nível 15 privilégios e, portanto, tem permissões de leitura / escrita completa para a interface de linha de comando Cisco depois de autenticar com sucesso para roteadores e switches Cisco.</w:t>
        </w:r>
      </w:ins>
    </w:p>
    <w:p w:rsidR="001E7B17" w:rsidRDefault="001E7B17" w:rsidP="001E7B17">
      <w:pPr>
        <w:pStyle w:val="NormalWeb"/>
        <w:shd w:val="clear" w:color="auto" w:fill="292929"/>
        <w:spacing w:before="0" w:beforeAutospacing="0" w:after="0" w:afterAutospacing="0" w:line="330" w:lineRule="atLeast"/>
        <w:textAlignment w:val="baseline"/>
        <w:rPr>
          <w:ins w:id="12" w:author="Unknown"/>
          <w:rFonts w:ascii="inherit" w:hAnsi="inherit" w:cs="Arial"/>
          <w:color w:val="9B9B9B"/>
          <w:sz w:val="21"/>
          <w:szCs w:val="21"/>
        </w:rPr>
      </w:pPr>
      <w:ins w:id="13" w:author="Unknown">
        <w:r>
          <w:rPr>
            <w:rStyle w:val="notranslate"/>
            <w:rFonts w:ascii="inherit" w:hAnsi="inherit" w:cs="Arial"/>
            <w:color w:val="9B9B9B"/>
            <w:sz w:val="21"/>
            <w:szCs w:val="21"/>
            <w:bdr w:val="none" w:sz="0" w:space="0" w:color="auto" w:frame="1"/>
          </w:rPr>
          <w:t>Técnicos de Suporte de Rede no entanto, apenas terá de Leitura privilégios.</w:t>
        </w:r>
      </w:ins>
    </w:p>
    <w:p w:rsidR="001E7B17" w:rsidRDefault="001E7B17" w:rsidP="001E7B17">
      <w:pPr>
        <w:pStyle w:val="NormalWeb"/>
        <w:shd w:val="clear" w:color="auto" w:fill="292929"/>
        <w:spacing w:before="0" w:beforeAutospacing="0" w:after="0" w:afterAutospacing="0" w:line="330" w:lineRule="atLeast"/>
        <w:textAlignment w:val="baseline"/>
        <w:rPr>
          <w:ins w:id="14" w:author="Unknown"/>
          <w:rFonts w:ascii="inherit" w:hAnsi="inherit" w:cs="Arial"/>
          <w:color w:val="9B9B9B"/>
          <w:sz w:val="21"/>
          <w:szCs w:val="21"/>
        </w:rPr>
      </w:pPr>
      <w:ins w:id="15" w:author="Unknown">
        <w:r>
          <w:rPr>
            <w:rStyle w:val="notranslate"/>
            <w:rFonts w:ascii="inherit" w:hAnsi="inherit" w:cs="Arial"/>
            <w:color w:val="9B9B9B"/>
            <w:sz w:val="21"/>
            <w:szCs w:val="21"/>
            <w:bdr w:val="none" w:sz="0" w:space="0" w:color="auto" w:frame="1"/>
          </w:rPr>
          <w:t>Em seguida, você terá de atribuir usuários a esses grupos.</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Para os fins deste blog eu criei dois usuários, John Doe e John Smith.</w:t>
        </w:r>
      </w:ins>
    </w:p>
    <w:p w:rsidR="001E7B17" w:rsidRDefault="001E7B17" w:rsidP="001E7B17">
      <w:pPr>
        <w:pStyle w:val="NormalWeb"/>
        <w:shd w:val="clear" w:color="auto" w:fill="292929"/>
        <w:spacing w:before="0" w:beforeAutospacing="0" w:after="0" w:afterAutospacing="0" w:line="330" w:lineRule="atLeast"/>
        <w:textAlignment w:val="baseline"/>
        <w:rPr>
          <w:ins w:id="16" w:author="Unknown"/>
          <w:rFonts w:ascii="inherit" w:hAnsi="inherit" w:cs="Arial"/>
          <w:color w:val="9B9B9B"/>
          <w:sz w:val="21"/>
          <w:szCs w:val="21"/>
        </w:rPr>
      </w:pPr>
      <w:ins w:id="17" w:author="Unknown">
        <w:r>
          <w:rPr>
            <w:rStyle w:val="notranslate"/>
            <w:rFonts w:ascii="inherit" w:hAnsi="inherit" w:cs="Arial"/>
            <w:color w:val="9B9B9B"/>
            <w:sz w:val="21"/>
            <w:szCs w:val="21"/>
            <w:bdr w:val="none" w:sz="0" w:space="0" w:color="auto" w:frame="1"/>
          </w:rPr>
          <w:t>John Doe (Nome de usuário: jdoe) é um engenheiro de rede e John Smith (Nome de usuário: jsmith) é um técnico de suporte de rede.</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Esses usuários serão utilizados para verificar a configuração e status operacional do NPS.</w:t>
        </w:r>
      </w:ins>
    </w:p>
    <w:p w:rsidR="001E7B17" w:rsidRDefault="001E7B17" w:rsidP="001E7B17">
      <w:pPr>
        <w:pStyle w:val="NormalWeb"/>
        <w:shd w:val="clear" w:color="auto" w:fill="292929"/>
        <w:spacing w:before="0" w:beforeAutospacing="0" w:after="0" w:afterAutospacing="0" w:line="330" w:lineRule="atLeast"/>
        <w:textAlignment w:val="baseline"/>
        <w:rPr>
          <w:ins w:id="18" w:author="Unknown"/>
          <w:rFonts w:ascii="inherit" w:hAnsi="inherit" w:cs="Arial"/>
          <w:color w:val="9B9B9B"/>
          <w:sz w:val="21"/>
          <w:szCs w:val="21"/>
        </w:rPr>
      </w:pPr>
      <w:ins w:id="19" w:author="Unknown">
        <w:r>
          <w:rPr>
            <w:rStyle w:val="notranslate"/>
            <w:rFonts w:ascii="inherit" w:hAnsi="inherit" w:cs="Arial"/>
            <w:color w:val="9B9B9B"/>
            <w:sz w:val="21"/>
            <w:szCs w:val="21"/>
            <w:bdr w:val="none" w:sz="0" w:space="0" w:color="auto" w:frame="1"/>
          </w:rPr>
          <w:t>Depois de ter concluído a configuração básica do Active Directory, você pode passar para a configuração do NPS.</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Por favor note que os grupos de segurança pode ser chamado o que quiser.</w:t>
        </w:r>
      </w:ins>
    </w:p>
    <w:p w:rsidR="001E7B17" w:rsidRDefault="001E7B17" w:rsidP="001E7B17">
      <w:pPr>
        <w:pStyle w:val="Ttulo2"/>
        <w:pBdr>
          <w:bottom w:val="single" w:sz="6" w:space="8" w:color="404040"/>
        </w:pBdr>
        <w:shd w:val="clear" w:color="auto" w:fill="292929"/>
        <w:spacing w:before="0" w:beforeAutospacing="0" w:after="0" w:afterAutospacing="0" w:line="450" w:lineRule="atLeast"/>
        <w:textAlignment w:val="baseline"/>
        <w:rPr>
          <w:ins w:id="20" w:author="Unknown"/>
          <w:rFonts w:ascii="inherit" w:hAnsi="inherit" w:cs="Arial"/>
          <w:b w:val="0"/>
          <w:bCs w:val="0"/>
          <w:color w:val="DEDEDE"/>
          <w:sz w:val="30"/>
          <w:szCs w:val="30"/>
        </w:rPr>
      </w:pPr>
      <w:ins w:id="21" w:author="Unknown">
        <w:r>
          <w:rPr>
            <w:rStyle w:val="notranslate"/>
            <w:rFonts w:ascii="inherit" w:hAnsi="inherit" w:cs="Arial"/>
            <w:b w:val="0"/>
            <w:bCs w:val="0"/>
            <w:color w:val="DEDEDE"/>
            <w:sz w:val="30"/>
            <w:szCs w:val="30"/>
            <w:bdr w:val="none" w:sz="0" w:space="0" w:color="auto" w:frame="1"/>
          </w:rPr>
          <w:t>Configuração de rede do Windows Policy Server</w:t>
        </w:r>
      </w:ins>
    </w:p>
    <w:p w:rsidR="001E7B17" w:rsidRDefault="001E7B17" w:rsidP="001E7B17">
      <w:pPr>
        <w:pStyle w:val="NormalWeb"/>
        <w:shd w:val="clear" w:color="auto" w:fill="292929"/>
        <w:spacing w:before="0" w:beforeAutospacing="0" w:after="0" w:afterAutospacing="0" w:line="330" w:lineRule="atLeast"/>
        <w:textAlignment w:val="baseline"/>
        <w:rPr>
          <w:ins w:id="22" w:author="Unknown"/>
          <w:rFonts w:ascii="inherit" w:hAnsi="inherit" w:cs="Arial"/>
          <w:color w:val="9B9B9B"/>
          <w:sz w:val="21"/>
          <w:szCs w:val="21"/>
        </w:rPr>
      </w:pPr>
      <w:ins w:id="23" w:author="Unknown">
        <w:r>
          <w:rPr>
            <w:rStyle w:val="notranslate"/>
            <w:rFonts w:ascii="inherit" w:hAnsi="inherit" w:cs="Arial"/>
            <w:color w:val="9B9B9B"/>
            <w:sz w:val="21"/>
            <w:szCs w:val="21"/>
            <w:bdr w:val="none" w:sz="0" w:space="0" w:color="auto" w:frame="1"/>
          </w:rPr>
          <w:lastRenderedPageBreak/>
          <w:t>Antes de configurar o NPS ele deve primeiro ser instalados e autorizados no Active Directory.</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Para instalar o NPS adicionar a função de "Política e Acesso Serviços de Rede" para seu servidor.</w:t>
        </w:r>
      </w:ins>
    </w:p>
    <w:p w:rsidR="001E7B17" w:rsidRDefault="001E7B17" w:rsidP="001E7B17">
      <w:pPr>
        <w:pStyle w:val="NormalWeb"/>
        <w:shd w:val="clear" w:color="auto" w:fill="292929"/>
        <w:spacing w:before="0" w:beforeAutospacing="0" w:after="225" w:afterAutospacing="0" w:line="330" w:lineRule="atLeast"/>
        <w:textAlignment w:val="baseline"/>
        <w:rPr>
          <w:ins w:id="24" w:author="Unknown"/>
          <w:rFonts w:ascii="inherit" w:hAnsi="inherit" w:cs="Arial"/>
          <w:color w:val="9B9B9B"/>
          <w:sz w:val="21"/>
          <w:szCs w:val="21"/>
        </w:rPr>
      </w:pPr>
      <w:r>
        <w:rPr>
          <w:rFonts w:ascii="inherit" w:hAnsi="inherit" w:cs="Arial"/>
          <w:noProof/>
          <w:color w:val="9B9B9B"/>
          <w:sz w:val="21"/>
          <w:szCs w:val="21"/>
        </w:rPr>
        <w:drawing>
          <wp:inline distT="0" distB="0" distL="0" distR="0">
            <wp:extent cx="5762133" cy="4048125"/>
            <wp:effectExtent l="0" t="0" r="0" b="0"/>
            <wp:docPr id="13" name="Imagem 13" descr="https://www.freeccnaworkbook.com/images/nps_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ccnaworkbook.com/images/nps_register_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133" cy="4048125"/>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25" w:author="Unknown"/>
          <w:rFonts w:ascii="inherit" w:hAnsi="inherit" w:cs="Arial"/>
          <w:color w:val="9B9B9B"/>
          <w:sz w:val="21"/>
          <w:szCs w:val="21"/>
        </w:rPr>
      </w:pPr>
      <w:ins w:id="26" w:author="Unknown">
        <w:r>
          <w:rPr>
            <w:rStyle w:val="notranslate"/>
            <w:rFonts w:ascii="inherit" w:hAnsi="inherit" w:cs="Arial"/>
            <w:color w:val="9B9B9B"/>
            <w:sz w:val="21"/>
            <w:szCs w:val="21"/>
            <w:bdr w:val="none" w:sz="0" w:space="0" w:color="auto" w:frame="1"/>
          </w:rPr>
          <w:t>Depois de ter autorizado NPS no Active Directory que você está pronto para adicionar o primeiro cliente RADIUS.</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Para adicionar o cliente tem de expan a linha de clientes RADIUS e servidores e clique direito sobre Clientes RADIUS e clique em "Novo".</w:t>
        </w:r>
      </w:ins>
    </w:p>
    <w:p w:rsidR="001E7B17" w:rsidRDefault="001E7B17" w:rsidP="001E7B17">
      <w:pPr>
        <w:pStyle w:val="NormalWeb"/>
        <w:shd w:val="clear" w:color="auto" w:fill="292929"/>
        <w:spacing w:before="0" w:beforeAutospacing="0" w:after="225" w:afterAutospacing="0" w:line="330" w:lineRule="atLeast"/>
        <w:textAlignment w:val="baseline"/>
        <w:rPr>
          <w:ins w:id="27"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762133" cy="4048125"/>
            <wp:effectExtent l="0" t="0" r="0" b="0"/>
            <wp:docPr id="12" name="Imagem 12" descr="https://www.freeccnaworkbook.com/images/nps_new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reeccnaworkbook.com/images/nps_new_cli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133" cy="4048125"/>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28" w:author="Unknown"/>
          <w:rFonts w:ascii="inherit" w:hAnsi="inherit" w:cs="Arial"/>
          <w:color w:val="9B9B9B"/>
          <w:sz w:val="21"/>
          <w:szCs w:val="21"/>
        </w:rPr>
      </w:pPr>
      <w:ins w:id="29" w:author="Unknown">
        <w:r>
          <w:rPr>
            <w:rStyle w:val="notranslate"/>
            <w:rFonts w:ascii="inherit" w:hAnsi="inherit" w:cs="Arial"/>
            <w:color w:val="9B9B9B"/>
            <w:sz w:val="21"/>
            <w:szCs w:val="21"/>
            <w:bdr w:val="none" w:sz="0" w:space="0" w:color="auto" w:frame="1"/>
          </w:rPr>
          <w:t>Você será solicitado a digitar o nome amigável e endereço, endereço de IP e segredo compartilhado.Inserir essas informações, conforme necessário.</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Para este blog estamos usando R1 que tinha o endereço IP 172.16.22.215 e o segredo da CISCO, como mostrado abaixo;</w:t>
        </w:r>
      </w:ins>
    </w:p>
    <w:p w:rsidR="001E7B17" w:rsidRDefault="001E7B17" w:rsidP="001E7B17">
      <w:pPr>
        <w:shd w:val="clear" w:color="auto" w:fill="292929"/>
        <w:spacing w:line="195" w:lineRule="atLeast"/>
        <w:jc w:val="center"/>
        <w:textAlignment w:val="baseline"/>
        <w:rPr>
          <w:ins w:id="30" w:author="Unknown"/>
          <w:rFonts w:ascii="inherit" w:hAnsi="inherit" w:cs="Arial"/>
          <w:color w:val="9B9B9B"/>
          <w:sz w:val="20"/>
          <w:szCs w:val="20"/>
        </w:rPr>
      </w:pPr>
      <w:r>
        <w:rPr>
          <w:rFonts w:ascii="inherit" w:hAnsi="inherit" w:cs="Arial"/>
          <w:noProof/>
          <w:color w:val="9B9B9B"/>
          <w:sz w:val="20"/>
          <w:szCs w:val="20"/>
          <w:lang w:eastAsia="pt-BR"/>
        </w:rPr>
        <w:lastRenderedPageBreak/>
        <w:drawing>
          <wp:inline distT="0" distB="0" distL="0" distR="0">
            <wp:extent cx="4457700" cy="5514975"/>
            <wp:effectExtent l="0" t="0" r="0" b="9525"/>
            <wp:docPr id="11" name="Imagem 11" descr="https://www.freeccnaworkbook.com/images/nps_client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cnaworkbook.com/images/nps_client_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5514975"/>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31" w:author="Unknown"/>
          <w:rFonts w:ascii="inherit" w:hAnsi="inherit" w:cs="Arial"/>
          <w:color w:val="9B9B9B"/>
          <w:sz w:val="21"/>
          <w:szCs w:val="21"/>
        </w:rPr>
      </w:pPr>
      <w:ins w:id="32" w:author="Unknown">
        <w:r>
          <w:rPr>
            <w:rStyle w:val="notranslate"/>
            <w:rFonts w:ascii="inherit" w:hAnsi="inherit" w:cs="Arial"/>
            <w:color w:val="9B9B9B"/>
            <w:sz w:val="21"/>
            <w:szCs w:val="21"/>
            <w:bdr w:val="none" w:sz="0" w:space="0" w:color="auto" w:frame="1"/>
          </w:rPr>
          <w:t>Note-se que</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ND_</w:t>
        </w:r>
        <w:r>
          <w:rPr>
            <w:rStyle w:val="apple-converted-space"/>
            <w:rFonts w:ascii="inherit" w:hAnsi="inherit" w:cs="Arial"/>
            <w:color w:val="9B9B9B"/>
            <w:sz w:val="21"/>
            <w:szCs w:val="21"/>
            <w:bdr w:val="none" w:sz="0" w:space="0" w:color="auto" w:frame="1"/>
          </w:rPr>
          <w:t> </w:t>
        </w:r>
        <w:r>
          <w:rPr>
            <w:rStyle w:val="notranslate"/>
            <w:rFonts w:ascii="inherit" w:hAnsi="inherit" w:cs="Arial"/>
            <w:color w:val="9B9B9B"/>
            <w:sz w:val="21"/>
            <w:szCs w:val="21"/>
            <w:bdr w:val="none" w:sz="0" w:space="0" w:color="auto" w:frame="1"/>
          </w:rPr>
          <w:t>é utilizado como um prefixo para o nome amigável dispositivo, este vai ser usado mais tarde na configuração da Política de NPS que possa identificar os dispositivos de rede.</w:t>
        </w:r>
      </w:ins>
    </w:p>
    <w:p w:rsidR="001E7B17" w:rsidRDefault="001E7B17" w:rsidP="001E7B17">
      <w:pPr>
        <w:pStyle w:val="NormalWeb"/>
        <w:shd w:val="clear" w:color="auto" w:fill="292929"/>
        <w:spacing w:before="0" w:beforeAutospacing="0" w:after="0" w:afterAutospacing="0" w:line="330" w:lineRule="atLeast"/>
        <w:textAlignment w:val="baseline"/>
        <w:rPr>
          <w:ins w:id="33" w:author="Unknown"/>
          <w:rFonts w:ascii="inherit" w:hAnsi="inherit" w:cs="Arial"/>
          <w:color w:val="9B9B9B"/>
          <w:sz w:val="21"/>
          <w:szCs w:val="21"/>
        </w:rPr>
      </w:pPr>
      <w:ins w:id="34" w:author="Unknown">
        <w:r>
          <w:rPr>
            <w:rStyle w:val="notranslate"/>
            <w:rFonts w:ascii="inherit" w:hAnsi="inherit" w:cs="Arial"/>
            <w:color w:val="9B9B9B"/>
            <w:sz w:val="21"/>
            <w:szCs w:val="21"/>
            <w:bdr w:val="none" w:sz="0" w:space="0" w:color="auto" w:frame="1"/>
          </w:rPr>
          <w:t>Em seguida, clique na guia Avançado em todo o tipo e selecione "Cisco", como o nome do fornecedor da lista suspensa e clique em OK;</w:t>
        </w:r>
      </w:ins>
    </w:p>
    <w:p w:rsidR="001E7B17" w:rsidRDefault="001E7B17" w:rsidP="001E7B17">
      <w:pPr>
        <w:shd w:val="clear" w:color="auto" w:fill="292929"/>
        <w:spacing w:line="195" w:lineRule="atLeast"/>
        <w:jc w:val="center"/>
        <w:textAlignment w:val="baseline"/>
        <w:rPr>
          <w:ins w:id="35" w:author="Unknown"/>
          <w:rFonts w:ascii="inherit" w:hAnsi="inherit" w:cs="Arial"/>
          <w:color w:val="9B9B9B"/>
          <w:sz w:val="20"/>
          <w:szCs w:val="20"/>
        </w:rPr>
      </w:pPr>
      <w:r>
        <w:rPr>
          <w:rFonts w:ascii="inherit" w:hAnsi="inherit" w:cs="Arial"/>
          <w:noProof/>
          <w:color w:val="9B9B9B"/>
          <w:sz w:val="20"/>
          <w:szCs w:val="20"/>
          <w:lang w:eastAsia="pt-BR"/>
        </w:rPr>
        <w:lastRenderedPageBreak/>
        <w:drawing>
          <wp:inline distT="0" distB="0" distL="0" distR="0">
            <wp:extent cx="4438650" cy="5619750"/>
            <wp:effectExtent l="0" t="0" r="0" b="0"/>
            <wp:docPr id="10" name="Imagem 10" descr="https://www.freeccnaworkbook.com/images/nps_client_r1_c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reeccnaworkbook.com/images/nps_client_r1_cisc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5619750"/>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36" w:author="Unknown"/>
          <w:rFonts w:ascii="inherit" w:hAnsi="inherit" w:cs="Arial"/>
          <w:color w:val="9B9B9B"/>
          <w:sz w:val="21"/>
          <w:szCs w:val="21"/>
        </w:rPr>
      </w:pPr>
      <w:ins w:id="37" w:author="Unknown">
        <w:r>
          <w:rPr>
            <w:rStyle w:val="notranslate"/>
            <w:rFonts w:ascii="inherit" w:hAnsi="inherit" w:cs="Arial"/>
            <w:color w:val="9B9B9B"/>
            <w:sz w:val="21"/>
            <w:szCs w:val="21"/>
            <w:bdr w:val="none" w:sz="0" w:space="0" w:color="auto" w:frame="1"/>
          </w:rPr>
          <w:t>Se você adicionou o cliente corretamente, você deve ver o nome amigável do cliente, endereço IP e outras informações listadas na seção Clientes RADIUS;</w:t>
        </w:r>
      </w:ins>
    </w:p>
    <w:p w:rsidR="001E7B17" w:rsidRDefault="001E7B17" w:rsidP="001E7B17">
      <w:pPr>
        <w:pStyle w:val="NormalWeb"/>
        <w:shd w:val="clear" w:color="auto" w:fill="292929"/>
        <w:spacing w:before="0" w:beforeAutospacing="0" w:after="225" w:afterAutospacing="0" w:line="330" w:lineRule="atLeast"/>
        <w:textAlignment w:val="baseline"/>
        <w:rPr>
          <w:ins w:id="38"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781675" cy="3839032"/>
            <wp:effectExtent l="0" t="0" r="0" b="9525"/>
            <wp:docPr id="9" name="Imagem 9" descr="https://www.freeccnaworkbook.com/images/nps_radius_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reeccnaworkbook.com/images/nps_radius_cli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839032"/>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39" w:author="Unknown"/>
          <w:rFonts w:ascii="inherit" w:hAnsi="inherit" w:cs="Arial"/>
          <w:color w:val="9B9B9B"/>
          <w:sz w:val="21"/>
          <w:szCs w:val="21"/>
        </w:rPr>
      </w:pPr>
      <w:ins w:id="40" w:author="Unknown">
        <w:r>
          <w:rPr>
            <w:rStyle w:val="notranslate"/>
            <w:rFonts w:ascii="inherit" w:hAnsi="inherit" w:cs="Arial"/>
            <w:color w:val="9B9B9B"/>
            <w:sz w:val="21"/>
            <w:szCs w:val="21"/>
            <w:bdr w:val="none" w:sz="0" w:space="0" w:color="auto" w:frame="1"/>
          </w:rPr>
          <w:t>Agora você está pronto para configurar a política de rede que irá autenticar os usuários nos grupos específicos do Active Directory e conceder-lhes acesso.</w:t>
        </w:r>
      </w:ins>
    </w:p>
    <w:p w:rsidR="001E7B17" w:rsidRDefault="001E7B17" w:rsidP="001E7B17">
      <w:pPr>
        <w:pStyle w:val="NormalWeb"/>
        <w:shd w:val="clear" w:color="auto" w:fill="292929"/>
        <w:spacing w:before="0" w:beforeAutospacing="0" w:after="0" w:afterAutospacing="0" w:line="330" w:lineRule="atLeast"/>
        <w:textAlignment w:val="baseline"/>
        <w:rPr>
          <w:ins w:id="41" w:author="Unknown"/>
          <w:rFonts w:ascii="inherit" w:hAnsi="inherit" w:cs="Arial"/>
          <w:color w:val="9B9B9B"/>
          <w:sz w:val="21"/>
          <w:szCs w:val="21"/>
        </w:rPr>
      </w:pPr>
      <w:ins w:id="42" w:author="Unknown">
        <w:r>
          <w:rPr>
            <w:rStyle w:val="notranslate"/>
            <w:rFonts w:ascii="inherit" w:hAnsi="inherit" w:cs="Arial"/>
            <w:color w:val="9B9B9B"/>
            <w:sz w:val="21"/>
            <w:szCs w:val="21"/>
            <w:bdr w:val="none" w:sz="0" w:space="0" w:color="auto" w:frame="1"/>
          </w:rPr>
          <w:t>para criar uma nova política que você precisa para expandir o item Políticas na lista à esquerda e clique direito sobre "Políticas de Rede" e clique em Novo.</w:t>
        </w:r>
      </w:ins>
    </w:p>
    <w:p w:rsidR="001E7B17" w:rsidRDefault="001E7B17" w:rsidP="001E7B17">
      <w:pPr>
        <w:pStyle w:val="NormalWeb"/>
        <w:shd w:val="clear" w:color="auto" w:fill="292929"/>
        <w:spacing w:before="0" w:beforeAutospacing="0" w:after="225" w:afterAutospacing="0" w:line="330" w:lineRule="atLeast"/>
        <w:textAlignment w:val="baseline"/>
        <w:rPr>
          <w:ins w:id="43" w:author="Unknown"/>
          <w:rFonts w:ascii="inherit" w:hAnsi="inherit" w:cs="Arial"/>
          <w:color w:val="9B9B9B"/>
          <w:sz w:val="21"/>
          <w:szCs w:val="21"/>
        </w:rPr>
      </w:pPr>
      <w:r>
        <w:rPr>
          <w:rFonts w:ascii="inherit" w:hAnsi="inherit" w:cs="Arial"/>
          <w:noProof/>
          <w:color w:val="9B9B9B"/>
          <w:sz w:val="21"/>
          <w:szCs w:val="21"/>
        </w:rPr>
        <w:drawing>
          <wp:inline distT="0" distB="0" distL="0" distR="0">
            <wp:extent cx="5495925" cy="3649294"/>
            <wp:effectExtent l="0" t="0" r="0" b="8890"/>
            <wp:docPr id="8" name="Imagem 8" descr="https://www.freeccnaworkbook.com/images/nps_new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reeccnaworkbook.com/images/nps_new_poli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649294"/>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44" w:author="Unknown"/>
          <w:rFonts w:ascii="inherit" w:hAnsi="inherit" w:cs="Arial"/>
          <w:color w:val="9B9B9B"/>
          <w:sz w:val="21"/>
          <w:szCs w:val="21"/>
        </w:rPr>
      </w:pPr>
      <w:ins w:id="45" w:author="Unknown">
        <w:r>
          <w:rPr>
            <w:rStyle w:val="notranslate"/>
            <w:rFonts w:ascii="inherit" w:hAnsi="inherit" w:cs="Arial"/>
            <w:color w:val="9B9B9B"/>
            <w:sz w:val="21"/>
            <w:szCs w:val="21"/>
            <w:bdr w:val="none" w:sz="0" w:space="0" w:color="auto" w:frame="1"/>
          </w:rPr>
          <w:lastRenderedPageBreak/>
          <w:t>Você deve digitar um nome para a política, neste caso vamos usar "Network Engineers (Cisco NÍVEL 15)"</w:t>
        </w:r>
      </w:ins>
    </w:p>
    <w:p w:rsidR="001E7B17" w:rsidRDefault="001E7B17" w:rsidP="001E7B17">
      <w:pPr>
        <w:pStyle w:val="NormalWeb"/>
        <w:shd w:val="clear" w:color="auto" w:fill="292929"/>
        <w:spacing w:before="0" w:beforeAutospacing="0" w:after="225" w:afterAutospacing="0" w:line="330" w:lineRule="atLeast"/>
        <w:textAlignment w:val="baseline"/>
        <w:rPr>
          <w:ins w:id="46" w:author="Unknown"/>
          <w:rFonts w:ascii="inherit" w:hAnsi="inherit" w:cs="Arial"/>
          <w:color w:val="9B9B9B"/>
          <w:sz w:val="21"/>
          <w:szCs w:val="21"/>
        </w:rPr>
      </w:pPr>
      <w:r>
        <w:rPr>
          <w:rFonts w:ascii="inherit" w:hAnsi="inherit" w:cs="Arial"/>
          <w:noProof/>
          <w:color w:val="9B9B9B"/>
          <w:sz w:val="21"/>
          <w:szCs w:val="21"/>
        </w:rPr>
        <w:drawing>
          <wp:inline distT="0" distB="0" distL="0" distR="0">
            <wp:extent cx="5857875" cy="5106649"/>
            <wp:effectExtent l="0" t="0" r="0" b="0"/>
            <wp:docPr id="7" name="Imagem 7" descr="https://www.freeccnaworkbook.com/images/nps_new_policy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reeccnaworkbook.com/images/nps_new_policy_n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5106649"/>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47" w:author="Unknown"/>
          <w:rFonts w:ascii="inherit" w:hAnsi="inherit" w:cs="Arial"/>
          <w:color w:val="9B9B9B"/>
          <w:sz w:val="21"/>
          <w:szCs w:val="21"/>
        </w:rPr>
      </w:pPr>
      <w:ins w:id="48" w:author="Unknown">
        <w:r>
          <w:rPr>
            <w:rStyle w:val="notranslate"/>
            <w:rFonts w:ascii="inherit" w:hAnsi="inherit" w:cs="Arial"/>
            <w:color w:val="9B9B9B"/>
            <w:sz w:val="21"/>
            <w:szCs w:val="21"/>
            <w:bdr w:val="none" w:sz="0" w:space="0" w:color="auto" w:frame="1"/>
          </w:rPr>
          <w:t>Depois de ter fornecido um nome de política que você deve de configurar as condições que são necessárias para corresponder, a fim de autenticar com êxito.</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Você vai precisar para criar duas condições;</w:t>
        </w:r>
      </w:ins>
    </w:p>
    <w:p w:rsidR="001E7B17" w:rsidRDefault="001E7B17" w:rsidP="001E7B17">
      <w:pPr>
        <w:pStyle w:val="NormalWeb"/>
        <w:shd w:val="clear" w:color="auto" w:fill="292929"/>
        <w:spacing w:before="0" w:beforeAutospacing="0" w:after="0" w:afterAutospacing="0" w:line="330" w:lineRule="atLeast"/>
        <w:textAlignment w:val="baseline"/>
        <w:rPr>
          <w:ins w:id="49" w:author="Unknown"/>
          <w:rFonts w:ascii="inherit" w:hAnsi="inherit" w:cs="Arial"/>
          <w:color w:val="9B9B9B"/>
          <w:sz w:val="21"/>
          <w:szCs w:val="21"/>
        </w:rPr>
      </w:pPr>
      <w:ins w:id="50" w:author="Unknown">
        <w:r>
          <w:rPr>
            <w:rStyle w:val="notranslate"/>
            <w:rFonts w:ascii="inherit" w:hAnsi="inherit" w:cs="Arial"/>
            <w:color w:val="9B9B9B"/>
            <w:sz w:val="21"/>
            <w:szCs w:val="21"/>
            <w:bdr w:val="none" w:sz="0" w:space="0" w:color="auto" w:frame="1"/>
          </w:rPr>
          <w:t>Configurar um grupo de usuários para coincidir com o grupo de segurança engenheiros de rede e o amigável Nome do cliente para corresponder "ND_?", Que denota a autenticação do dispositivo tem um nome amigável começando com ND_</w:t>
        </w:r>
      </w:ins>
    </w:p>
    <w:p w:rsidR="001E7B17" w:rsidRDefault="001E7B17" w:rsidP="001E7B17">
      <w:pPr>
        <w:pStyle w:val="NormalWeb"/>
        <w:shd w:val="clear" w:color="auto" w:fill="292929"/>
        <w:spacing w:before="0" w:beforeAutospacing="0" w:after="0" w:afterAutospacing="0" w:line="330" w:lineRule="atLeast"/>
        <w:textAlignment w:val="baseline"/>
        <w:rPr>
          <w:ins w:id="51" w:author="Unknown"/>
          <w:rFonts w:ascii="inherit" w:hAnsi="inherit" w:cs="Arial"/>
          <w:color w:val="9B9B9B"/>
          <w:sz w:val="21"/>
          <w:szCs w:val="21"/>
        </w:rPr>
      </w:pPr>
      <w:ins w:id="52" w:author="Unknown">
        <w:r>
          <w:rPr>
            <w:rStyle w:val="notranslate"/>
            <w:rFonts w:ascii="inherit" w:hAnsi="inherit" w:cs="Arial"/>
            <w:color w:val="9B9B9B"/>
            <w:sz w:val="21"/>
            <w:szCs w:val="21"/>
            <w:bdr w:val="none" w:sz="0" w:space="0" w:color="auto" w:frame="1"/>
          </w:rPr>
          <w:t>Depois de adicionar com êxito estas condições que você deve ver o seguinte;</w:t>
        </w:r>
      </w:ins>
    </w:p>
    <w:p w:rsidR="001E7B17" w:rsidRDefault="001E7B17" w:rsidP="001E7B17">
      <w:pPr>
        <w:pStyle w:val="NormalWeb"/>
        <w:shd w:val="clear" w:color="auto" w:fill="292929"/>
        <w:spacing w:before="0" w:beforeAutospacing="0" w:after="225" w:afterAutospacing="0" w:line="330" w:lineRule="atLeast"/>
        <w:textAlignment w:val="baseline"/>
        <w:rPr>
          <w:ins w:id="53"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4591050" cy="4002284"/>
            <wp:effectExtent l="0" t="0" r="0" b="0"/>
            <wp:docPr id="6" name="Imagem 6" descr="https://www.freeccnaworkbook.com/images/nps_policy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reeccnaworkbook.com/images/nps_policy_condi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002284"/>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54" w:author="Unknown"/>
          <w:rFonts w:ascii="inherit" w:hAnsi="inherit" w:cs="Arial"/>
          <w:color w:val="9B9B9B"/>
          <w:sz w:val="21"/>
          <w:szCs w:val="21"/>
        </w:rPr>
      </w:pPr>
      <w:ins w:id="55" w:author="Unknown">
        <w:r>
          <w:rPr>
            <w:rStyle w:val="notranslate"/>
            <w:rFonts w:ascii="inherit" w:hAnsi="inherit" w:cs="Arial"/>
            <w:color w:val="9B9B9B"/>
            <w:sz w:val="21"/>
            <w:szCs w:val="21"/>
            <w:bdr w:val="none" w:sz="0" w:space="0" w:color="auto" w:frame="1"/>
          </w:rPr>
          <w:t>Clique ao lado e você será solicitado a especificar a permissão de acesso, deixe este como padrão "Acesso concedido" e clique em Avançar.</w:t>
        </w:r>
      </w:ins>
    </w:p>
    <w:p w:rsidR="001E7B17" w:rsidRDefault="001E7B17" w:rsidP="001E7B17">
      <w:pPr>
        <w:pStyle w:val="NormalWeb"/>
        <w:shd w:val="clear" w:color="auto" w:fill="292929"/>
        <w:spacing w:before="0" w:beforeAutospacing="0" w:after="225" w:afterAutospacing="0" w:line="330" w:lineRule="atLeast"/>
        <w:textAlignment w:val="baseline"/>
        <w:rPr>
          <w:ins w:id="56"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686425" cy="4957186"/>
            <wp:effectExtent l="0" t="0" r="0" b="0"/>
            <wp:docPr id="5" name="Imagem 5" descr="https://www.freeccnaworkbook.com/images/nps_policy_access_per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reeccnaworkbook.com/images/nps_policy_access_permiss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4957186"/>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57" w:author="Unknown"/>
          <w:rFonts w:ascii="inherit" w:hAnsi="inherit" w:cs="Arial"/>
          <w:color w:val="9B9B9B"/>
          <w:sz w:val="21"/>
          <w:szCs w:val="21"/>
        </w:rPr>
      </w:pPr>
      <w:ins w:id="58" w:author="Unknown">
        <w:r>
          <w:rPr>
            <w:rStyle w:val="notranslate"/>
            <w:rFonts w:ascii="inherit" w:hAnsi="inherit" w:cs="Arial"/>
            <w:color w:val="9B9B9B"/>
            <w:sz w:val="21"/>
            <w:szCs w:val="21"/>
            <w:bdr w:val="none" w:sz="0" w:space="0" w:color="auto" w:frame="1"/>
          </w:rPr>
          <w:t>Cisco suporta apenas o "autenticação não criptografada (PAP, SPAP) métodos.</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Desmarque tudo e marque a opção "autenticação não criptografada (PAP, SPAP) como mostrado abaixo e clique em Avançar;</w:t>
        </w:r>
      </w:ins>
    </w:p>
    <w:p w:rsidR="001E7B17" w:rsidRDefault="001E7B17" w:rsidP="001E7B17">
      <w:pPr>
        <w:pStyle w:val="NormalWeb"/>
        <w:shd w:val="clear" w:color="auto" w:fill="292929"/>
        <w:spacing w:before="0" w:beforeAutospacing="0" w:after="225" w:afterAutospacing="0" w:line="330" w:lineRule="atLeast"/>
        <w:textAlignment w:val="baseline"/>
        <w:rPr>
          <w:ins w:id="59"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724525" cy="4990400"/>
            <wp:effectExtent l="0" t="0" r="0" b="1270"/>
            <wp:docPr id="4" name="Imagem 4" descr="https://www.freeccnaworkbook.com/images/nps_policy_auth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reeccnaworkbook.com/images/nps_policy_auth_metho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990400"/>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60" w:author="Unknown"/>
          <w:rFonts w:ascii="inherit" w:hAnsi="inherit" w:cs="Arial"/>
          <w:color w:val="9B9B9B"/>
          <w:sz w:val="21"/>
          <w:szCs w:val="21"/>
        </w:rPr>
      </w:pPr>
      <w:ins w:id="61" w:author="Unknown">
        <w:r>
          <w:rPr>
            <w:rStyle w:val="notranslate"/>
            <w:rFonts w:ascii="inherit" w:hAnsi="inherit" w:cs="Arial"/>
            <w:color w:val="9B9B9B"/>
            <w:sz w:val="21"/>
            <w:szCs w:val="21"/>
            <w:bdr w:val="none" w:sz="0" w:space="0" w:color="auto" w:frame="1"/>
          </w:rPr>
          <w:t>Depois de configurar os métodos de autenticação que você será solicitado a configurar as Constraits, você pode pular esta seção e basta clicar seguinte.</w:t>
        </w:r>
      </w:ins>
    </w:p>
    <w:p w:rsidR="001E7B17" w:rsidRDefault="001E7B17" w:rsidP="001E7B17">
      <w:pPr>
        <w:pStyle w:val="NormalWeb"/>
        <w:shd w:val="clear" w:color="auto" w:fill="292929"/>
        <w:spacing w:before="0" w:beforeAutospacing="0" w:after="0" w:afterAutospacing="0" w:line="330" w:lineRule="atLeast"/>
        <w:textAlignment w:val="baseline"/>
        <w:rPr>
          <w:ins w:id="62" w:author="Unknown"/>
          <w:rFonts w:ascii="inherit" w:hAnsi="inherit" w:cs="Arial"/>
          <w:color w:val="9B9B9B"/>
          <w:sz w:val="21"/>
          <w:szCs w:val="21"/>
        </w:rPr>
      </w:pPr>
      <w:ins w:id="63" w:author="Unknown">
        <w:r>
          <w:rPr>
            <w:rStyle w:val="notranslate"/>
            <w:rFonts w:ascii="inherit" w:hAnsi="inherit" w:cs="Arial"/>
            <w:color w:val="9B9B9B"/>
            <w:sz w:val="21"/>
            <w:szCs w:val="21"/>
            <w:bdr w:val="none" w:sz="0" w:space="0" w:color="auto" w:frame="1"/>
          </w:rPr>
          <w:t>Quando solicitado a configurar as definições, remova o Framed-Protocol e editar o Service-Type e defina-o "Login" que está sob "Outros" como mostrado abaixo;</w:t>
        </w:r>
      </w:ins>
    </w:p>
    <w:p w:rsidR="001E7B17" w:rsidRDefault="001E7B17" w:rsidP="001E7B17">
      <w:pPr>
        <w:pStyle w:val="NormalWeb"/>
        <w:shd w:val="clear" w:color="auto" w:fill="292929"/>
        <w:spacing w:before="0" w:beforeAutospacing="0" w:after="225" w:afterAutospacing="0" w:line="330" w:lineRule="atLeast"/>
        <w:textAlignment w:val="baseline"/>
        <w:rPr>
          <w:ins w:id="64"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286375" cy="4608439"/>
            <wp:effectExtent l="0" t="0" r="0" b="1905"/>
            <wp:docPr id="3" name="Imagem 3" descr="https://www.freeccnaworkbook.com/images/nps_policy_settings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reeccnaworkbook.com/images/nps_policy_settings_st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4608439"/>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65" w:author="Unknown"/>
          <w:rFonts w:ascii="inherit" w:hAnsi="inherit" w:cs="Arial"/>
          <w:color w:val="9B9B9B"/>
          <w:sz w:val="21"/>
          <w:szCs w:val="21"/>
        </w:rPr>
      </w:pPr>
      <w:ins w:id="66" w:author="Unknown">
        <w:r>
          <w:rPr>
            <w:rStyle w:val="notranslate"/>
            <w:rFonts w:ascii="inherit" w:hAnsi="inherit" w:cs="Arial"/>
            <w:color w:val="9B9B9B"/>
            <w:sz w:val="21"/>
            <w:szCs w:val="21"/>
            <w:bdr w:val="none" w:sz="0" w:space="0" w:color="auto" w:frame="1"/>
          </w:rPr>
          <w:t>Em seguida, você vai precisar adicionar um Fornecedor atributo específico clicando em "fornecedor específico" sob as configurações do lado esquerdo e clicando no botão Add ...</w:t>
        </w:r>
      </w:ins>
    </w:p>
    <w:p w:rsidR="001E7B17" w:rsidRDefault="001E7B17" w:rsidP="001E7B17">
      <w:pPr>
        <w:pStyle w:val="NormalWeb"/>
        <w:shd w:val="clear" w:color="auto" w:fill="292929"/>
        <w:spacing w:before="0" w:beforeAutospacing="0" w:after="0" w:afterAutospacing="0" w:line="330" w:lineRule="atLeast"/>
        <w:textAlignment w:val="baseline"/>
        <w:rPr>
          <w:ins w:id="67" w:author="Unknown"/>
          <w:rFonts w:ascii="inherit" w:hAnsi="inherit" w:cs="Arial"/>
          <w:color w:val="9B9B9B"/>
          <w:sz w:val="21"/>
          <w:szCs w:val="21"/>
        </w:rPr>
      </w:pPr>
      <w:ins w:id="68" w:author="Unknown">
        <w:r>
          <w:rPr>
            <w:rStyle w:val="notranslate"/>
            <w:rFonts w:ascii="inherit" w:hAnsi="inherit" w:cs="Arial"/>
            <w:color w:val="9B9B9B"/>
            <w:sz w:val="21"/>
            <w:szCs w:val="21"/>
            <w:bdr w:val="none" w:sz="0" w:space="0" w:color="auto" w:frame="1"/>
          </w:rPr>
          <w:t>Role a lista e selecione "Cisco-AV-Pair" e clique em adicionar.</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Você será solicitado para adicionar o atributo da Informação, aqui você vai clique em Adicionar ... e definir o valor do atributo como</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shell: priv-lvl = 15</w:t>
        </w:r>
      </w:ins>
    </w:p>
    <w:p w:rsidR="001E7B17" w:rsidRDefault="001E7B17" w:rsidP="001E7B17">
      <w:pPr>
        <w:pStyle w:val="NormalWeb"/>
        <w:shd w:val="clear" w:color="auto" w:fill="292929"/>
        <w:spacing w:before="0" w:beforeAutospacing="0" w:after="0" w:afterAutospacing="0" w:line="330" w:lineRule="atLeast"/>
        <w:textAlignment w:val="baseline"/>
        <w:rPr>
          <w:ins w:id="69" w:author="Unknown"/>
          <w:rFonts w:ascii="inherit" w:hAnsi="inherit" w:cs="Arial"/>
          <w:color w:val="9B9B9B"/>
          <w:sz w:val="21"/>
          <w:szCs w:val="21"/>
        </w:rPr>
      </w:pPr>
      <w:ins w:id="70" w:author="Unknown">
        <w:r>
          <w:rPr>
            <w:rStyle w:val="notranslate"/>
            <w:rFonts w:ascii="inherit" w:hAnsi="inherit" w:cs="Arial"/>
            <w:color w:val="9B9B9B"/>
            <w:sz w:val="21"/>
            <w:szCs w:val="21"/>
            <w:bdr w:val="none" w:sz="0" w:space="0" w:color="auto" w:frame="1"/>
          </w:rPr>
          <w:t>Isto especifica que o nível de privilégio é devolvido ao usuário de autenticação / dispositivo após a autenticação bem-sucedida.</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Para os engenheiros de rede este seria</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shell: priv-lvl = 15</w:t>
        </w:r>
        <w:r>
          <w:rPr>
            <w:rStyle w:val="apple-converted-space"/>
            <w:rFonts w:ascii="inherit" w:hAnsi="inherit" w:cs="Arial"/>
            <w:color w:val="9B9B9B"/>
            <w:sz w:val="21"/>
            <w:szCs w:val="21"/>
            <w:bdr w:val="none" w:sz="0" w:space="0" w:color="auto" w:frame="1"/>
          </w:rPr>
          <w:t> </w:t>
        </w:r>
        <w:r>
          <w:rPr>
            <w:rStyle w:val="notranslate"/>
            <w:rFonts w:ascii="inherit" w:hAnsi="inherit" w:cs="Arial"/>
            <w:color w:val="9B9B9B"/>
            <w:sz w:val="21"/>
            <w:szCs w:val="21"/>
            <w:bdr w:val="none" w:sz="0" w:space="0" w:color="auto" w:frame="1"/>
          </w:rPr>
          <w:t>e os Técnicos de Suporte de Rede usaria</w:t>
        </w:r>
        <w:r>
          <w:rPr>
            <w:rStyle w:val="apple-converted-space"/>
            <w:rFonts w:ascii="inherit" w:hAnsi="inherit" w:cs="Arial"/>
            <w:color w:val="9B9B9B"/>
            <w:sz w:val="21"/>
            <w:szCs w:val="21"/>
            <w:bdr w:val="none" w:sz="0" w:space="0" w:color="auto" w:frame="1"/>
          </w:rPr>
          <w:t> </w:t>
        </w:r>
        <w:r>
          <w:rPr>
            <w:rStyle w:val="cmd"/>
            <w:rFonts w:ascii="inherit" w:hAnsi="inherit" w:cs="Arial"/>
            <w:color w:val="00C8FF"/>
            <w:sz w:val="21"/>
            <w:szCs w:val="21"/>
            <w:bdr w:val="none" w:sz="0" w:space="0" w:color="auto" w:frame="1"/>
          </w:rPr>
          <w:t>shell: priv-lvl = 1</w:t>
        </w:r>
      </w:ins>
    </w:p>
    <w:p w:rsidR="001E7B17" w:rsidRDefault="001E7B17" w:rsidP="001E7B17">
      <w:pPr>
        <w:pStyle w:val="NormalWeb"/>
        <w:shd w:val="clear" w:color="auto" w:fill="292929"/>
        <w:spacing w:before="0" w:beforeAutospacing="0" w:after="0" w:afterAutospacing="0" w:line="330" w:lineRule="atLeast"/>
        <w:textAlignment w:val="baseline"/>
        <w:rPr>
          <w:ins w:id="71" w:author="Unknown"/>
          <w:rFonts w:ascii="inherit" w:hAnsi="inherit" w:cs="Arial"/>
          <w:color w:val="9B9B9B"/>
          <w:sz w:val="21"/>
          <w:szCs w:val="21"/>
        </w:rPr>
      </w:pPr>
      <w:ins w:id="72" w:author="Unknown">
        <w:r>
          <w:rPr>
            <w:rStyle w:val="notranslate"/>
            <w:rFonts w:ascii="inherit" w:hAnsi="inherit" w:cs="Arial"/>
            <w:color w:val="9B9B9B"/>
            <w:sz w:val="21"/>
            <w:szCs w:val="21"/>
            <w:bdr w:val="none" w:sz="0" w:space="0" w:color="auto" w:frame="1"/>
          </w:rPr>
          <w:t>Quando adicionado com sucesso, você deve ver o seguinte;</w:t>
        </w:r>
      </w:ins>
    </w:p>
    <w:p w:rsidR="001E7B17" w:rsidRDefault="001E7B17" w:rsidP="001E7B17">
      <w:pPr>
        <w:pStyle w:val="NormalWeb"/>
        <w:shd w:val="clear" w:color="auto" w:fill="292929"/>
        <w:spacing w:before="0" w:beforeAutospacing="0" w:after="225" w:afterAutospacing="0" w:line="330" w:lineRule="atLeast"/>
        <w:textAlignment w:val="baseline"/>
        <w:rPr>
          <w:ins w:id="73"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457825" cy="4757902"/>
            <wp:effectExtent l="0" t="0" r="0" b="5080"/>
            <wp:docPr id="2" name="Imagem 2" descr="https://www.freeccnaworkbook.com/images/nps_policy_settings_v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reeccnaworkbook.com/images/nps_policy_settings_vend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4757902"/>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74" w:author="Unknown"/>
          <w:rFonts w:ascii="inherit" w:hAnsi="inherit" w:cs="Arial"/>
          <w:color w:val="9B9B9B"/>
          <w:sz w:val="21"/>
          <w:szCs w:val="21"/>
        </w:rPr>
      </w:pPr>
      <w:ins w:id="75" w:author="Unknown">
        <w:r>
          <w:rPr>
            <w:rStyle w:val="notranslate"/>
            <w:rFonts w:ascii="inherit" w:hAnsi="inherit" w:cs="Arial"/>
            <w:color w:val="9B9B9B"/>
            <w:sz w:val="21"/>
            <w:szCs w:val="21"/>
            <w:bdr w:val="none" w:sz="0" w:space="0" w:color="auto" w:frame="1"/>
          </w:rPr>
          <w:t>Depois de clicar em seguinte, você será apresentado um resumo da nova política de rede que você acabou de criar, como mostrado abaixo;</w:t>
        </w:r>
      </w:ins>
    </w:p>
    <w:p w:rsidR="001E7B17" w:rsidRDefault="001E7B17" w:rsidP="001E7B17">
      <w:pPr>
        <w:pStyle w:val="NormalWeb"/>
        <w:shd w:val="clear" w:color="auto" w:fill="292929"/>
        <w:spacing w:before="0" w:beforeAutospacing="0" w:after="225" w:afterAutospacing="0" w:line="330" w:lineRule="atLeast"/>
        <w:textAlignment w:val="baseline"/>
        <w:rPr>
          <w:ins w:id="76" w:author="Unknown"/>
          <w:rFonts w:ascii="inherit" w:hAnsi="inherit" w:cs="Arial"/>
          <w:color w:val="9B9B9B"/>
          <w:sz w:val="21"/>
          <w:szCs w:val="21"/>
        </w:rPr>
      </w:pPr>
      <w:r>
        <w:rPr>
          <w:rFonts w:ascii="inherit" w:hAnsi="inherit" w:cs="Arial"/>
          <w:noProof/>
          <w:color w:val="9B9B9B"/>
          <w:sz w:val="21"/>
          <w:szCs w:val="21"/>
        </w:rPr>
        <w:lastRenderedPageBreak/>
        <w:drawing>
          <wp:inline distT="0" distB="0" distL="0" distR="0">
            <wp:extent cx="5610225" cy="4890758"/>
            <wp:effectExtent l="0" t="0" r="0" b="5715"/>
            <wp:docPr id="1" name="Imagem 1" descr="https://www.freeccnaworkbook.com/images/nps_policy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reeccnaworkbook.com/images/nps_policy_summ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4890758"/>
                    </a:xfrm>
                    <a:prstGeom prst="rect">
                      <a:avLst/>
                    </a:prstGeom>
                    <a:noFill/>
                    <a:ln>
                      <a:noFill/>
                    </a:ln>
                  </pic:spPr>
                </pic:pic>
              </a:graphicData>
            </a:graphic>
          </wp:inline>
        </w:drawing>
      </w:r>
    </w:p>
    <w:p w:rsidR="001E7B17" w:rsidRDefault="001E7B17" w:rsidP="001E7B17">
      <w:pPr>
        <w:pStyle w:val="NormalWeb"/>
        <w:shd w:val="clear" w:color="auto" w:fill="292929"/>
        <w:spacing w:before="0" w:beforeAutospacing="0" w:after="0" w:afterAutospacing="0" w:line="330" w:lineRule="atLeast"/>
        <w:textAlignment w:val="baseline"/>
        <w:rPr>
          <w:ins w:id="77" w:author="Unknown"/>
          <w:rFonts w:ascii="inherit" w:hAnsi="inherit" w:cs="Arial"/>
          <w:color w:val="9B9B9B"/>
          <w:sz w:val="21"/>
          <w:szCs w:val="21"/>
        </w:rPr>
      </w:pPr>
      <w:ins w:id="78" w:author="Unknown">
        <w:r>
          <w:rPr>
            <w:rStyle w:val="notranslate"/>
            <w:rFonts w:ascii="inherit" w:hAnsi="inherit" w:cs="Arial"/>
            <w:color w:val="9B9B9B"/>
            <w:sz w:val="21"/>
            <w:szCs w:val="21"/>
            <w:bdr w:val="none" w:sz="0" w:space="0" w:color="auto" w:frame="1"/>
          </w:rPr>
          <w:t>Clique em Concluir e você está pronto co configurar os roteadores e switches da Cisco para autenticar o NPS Radius Server.</w:t>
        </w:r>
        <w:r>
          <w:rPr>
            <w:rStyle w:val="apple-converted-space"/>
            <w:rFonts w:ascii="inherit" w:hAnsi="inherit" w:cs="Arial"/>
            <w:color w:val="9B9B9B"/>
            <w:sz w:val="21"/>
            <w:szCs w:val="21"/>
          </w:rPr>
          <w:t> </w:t>
        </w:r>
        <w:r>
          <w:rPr>
            <w:rStyle w:val="notranslate"/>
            <w:rFonts w:ascii="inherit" w:hAnsi="inherit" w:cs="Arial"/>
            <w:color w:val="9B9B9B"/>
            <w:sz w:val="21"/>
            <w:szCs w:val="21"/>
            <w:bdr w:val="none" w:sz="0" w:space="0" w:color="auto" w:frame="1"/>
          </w:rPr>
          <w:t>Por favor, note que você vai precisar para criar outra política para os técnicos de suporte de rede e quaisquer outros níveis de privilégios que você deseja usar.</w:t>
        </w:r>
      </w:ins>
    </w:p>
    <w:p w:rsidR="001E7B17" w:rsidRDefault="001E7B17"/>
    <w:p w:rsidR="001E7B17" w:rsidRDefault="001E7B17"/>
    <w:p w:rsidR="001E7B17" w:rsidRPr="001E7B17" w:rsidRDefault="001E7B17">
      <w:pPr>
        <w:rPr>
          <w:rFonts w:ascii="Times New Roman" w:hAnsi="Times New Roman" w:cs="Times New Roman"/>
          <w:b/>
          <w:sz w:val="36"/>
          <w:szCs w:val="24"/>
          <w:lang w:val="en-US"/>
        </w:rPr>
      </w:pPr>
      <w:proofErr w:type="spellStart"/>
      <w:r w:rsidRPr="001E7B17">
        <w:rPr>
          <w:rFonts w:ascii="Times New Roman" w:hAnsi="Times New Roman" w:cs="Times New Roman"/>
          <w:b/>
          <w:sz w:val="36"/>
          <w:szCs w:val="24"/>
          <w:lang w:val="en-US"/>
        </w:rPr>
        <w:t>Configuração</w:t>
      </w:r>
      <w:proofErr w:type="spellEnd"/>
      <w:r w:rsidRPr="001E7B17">
        <w:rPr>
          <w:rFonts w:ascii="Times New Roman" w:hAnsi="Times New Roman" w:cs="Times New Roman"/>
          <w:b/>
          <w:sz w:val="36"/>
          <w:szCs w:val="24"/>
          <w:lang w:val="en-US"/>
        </w:rPr>
        <w:t xml:space="preserve"> Cisco </w:t>
      </w:r>
    </w:p>
    <w:p w:rsidR="001E7B17" w:rsidRPr="001E7B17" w:rsidRDefault="001E7B17">
      <w:pPr>
        <w:rPr>
          <w:rFonts w:ascii="Times New Roman" w:hAnsi="Times New Roman" w:cs="Times New Roman"/>
          <w:b/>
          <w:sz w:val="36"/>
          <w:szCs w:val="24"/>
          <w:lang w:val="en-US"/>
        </w:rPr>
      </w:pPr>
      <w:r w:rsidRPr="001E7B17">
        <w:rPr>
          <w:rFonts w:ascii="Times New Roman" w:hAnsi="Times New Roman" w:cs="Times New Roman"/>
          <w:b/>
          <w:sz w:val="36"/>
          <w:szCs w:val="24"/>
          <w:lang w:val="en-US"/>
        </w:rPr>
        <w:t>Switch:</w:t>
      </w:r>
    </w:p>
    <w:p w:rsidR="001E7B17" w:rsidRPr="001E7B17" w:rsidRDefault="001E7B17" w:rsidP="001E7B17">
      <w:pPr>
        <w:pStyle w:val="NormalWeb"/>
        <w:rPr>
          <w:color w:val="000000"/>
          <w:lang w:val="en-US"/>
        </w:rPr>
      </w:pPr>
      <w:r w:rsidRPr="001E7B17">
        <w:rPr>
          <w:color w:val="000000"/>
          <w:lang w:val="en-US"/>
        </w:rPr>
        <w:t>Now it’s time to work on the Cisco device.</w:t>
      </w:r>
    </w:p>
    <w:p w:rsidR="001E7B17" w:rsidRPr="001E7B17" w:rsidRDefault="001E7B17" w:rsidP="001E7B17">
      <w:pPr>
        <w:pStyle w:val="NormalWeb"/>
        <w:rPr>
          <w:color w:val="000000"/>
          <w:lang w:val="en-US"/>
        </w:rPr>
      </w:pPr>
      <w:r w:rsidRPr="001E7B17">
        <w:rPr>
          <w:color w:val="000000"/>
          <w:lang w:val="en-US"/>
        </w:rPr>
        <w:t>First I’d suggest setting up some basic security settings as follows:</w:t>
      </w:r>
    </w:p>
    <w:p w:rsidR="001E7B17" w:rsidRPr="001E7B17" w:rsidRDefault="001E7B17" w:rsidP="001E7B17">
      <w:pPr>
        <w:pStyle w:val="NormalWeb"/>
        <w:rPr>
          <w:b/>
          <w:color w:val="000000"/>
          <w:lang w:val="en-US"/>
        </w:rPr>
      </w:pPr>
      <w:r w:rsidRPr="001E7B17">
        <w:rPr>
          <w:b/>
          <w:color w:val="000000"/>
          <w:lang w:val="en-US"/>
        </w:rPr>
        <w:t>Switch&gt;enable</w:t>
      </w:r>
      <w:r w:rsidRPr="001E7B17">
        <w:rPr>
          <w:b/>
          <w:color w:val="000000"/>
          <w:lang w:val="en-US"/>
        </w:rPr>
        <w:br/>
      </w:r>
      <w:proofErr w:type="spellStart"/>
      <w:r w:rsidRPr="001E7B17">
        <w:rPr>
          <w:b/>
          <w:color w:val="000000"/>
          <w:lang w:val="en-US"/>
        </w:rPr>
        <w:t>Switch#configure</w:t>
      </w:r>
      <w:proofErr w:type="spellEnd"/>
      <w:r w:rsidRPr="001E7B17">
        <w:rPr>
          <w:b/>
          <w:color w:val="000000"/>
          <w:lang w:val="en-US"/>
        </w:rPr>
        <w:t xml:space="preserve"> terminal</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aaa</w:t>
      </w:r>
      <w:proofErr w:type="spellEnd"/>
      <w:r w:rsidRPr="001E7B17">
        <w:rPr>
          <w:b/>
          <w:color w:val="000000"/>
          <w:lang w:val="en-US"/>
        </w:rPr>
        <w:t xml:space="preserve"> new-model</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)#username </w:t>
      </w:r>
      <w:proofErr w:type="spellStart"/>
      <w:r w:rsidRPr="001E7B17">
        <w:rPr>
          <w:b/>
          <w:color w:val="000000"/>
          <w:lang w:val="en-US"/>
        </w:rPr>
        <w:t>xxxx</w:t>
      </w:r>
      <w:proofErr w:type="spellEnd"/>
      <w:r w:rsidRPr="001E7B17">
        <w:rPr>
          <w:b/>
          <w:color w:val="000000"/>
          <w:lang w:val="en-US"/>
        </w:rPr>
        <w:t xml:space="preserve"> secret </w:t>
      </w:r>
      <w:proofErr w:type="spellStart"/>
      <w:r w:rsidRPr="001E7B17">
        <w:rPr>
          <w:b/>
          <w:color w:val="000000"/>
          <w:lang w:val="en-US"/>
        </w:rPr>
        <w:t>xxxx</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)#enable secret </w:t>
      </w:r>
      <w:proofErr w:type="spellStart"/>
      <w:r w:rsidRPr="001E7B17">
        <w:rPr>
          <w:b/>
          <w:color w:val="000000"/>
          <w:lang w:val="en-US"/>
        </w:rPr>
        <w:t>xxxx</w:t>
      </w:r>
      <w:proofErr w:type="spellEnd"/>
      <w:r w:rsidRPr="001E7B17">
        <w:rPr>
          <w:b/>
          <w:color w:val="000000"/>
          <w:lang w:val="en-US"/>
        </w:rPr>
        <w:br/>
      </w:r>
      <w:r w:rsidRPr="001E7B17">
        <w:rPr>
          <w:b/>
          <w:color w:val="000000"/>
          <w:lang w:val="en-US"/>
        </w:rPr>
        <w:lastRenderedPageBreak/>
        <w:t>Switch(</w:t>
      </w:r>
      <w:proofErr w:type="spellStart"/>
      <w:r w:rsidRPr="001E7B17">
        <w:rPr>
          <w:b/>
          <w:color w:val="000000"/>
          <w:lang w:val="en-US"/>
        </w:rPr>
        <w:t>config</w:t>
      </w:r>
      <w:proofErr w:type="spellEnd"/>
      <w:r w:rsidRPr="001E7B17">
        <w:rPr>
          <w:b/>
          <w:color w:val="000000"/>
          <w:lang w:val="en-US"/>
        </w:rPr>
        <w:t xml:space="preserve">)#crypto key generate </w:t>
      </w:r>
      <w:proofErr w:type="spellStart"/>
      <w:r w:rsidRPr="001E7B17">
        <w:rPr>
          <w:b/>
          <w:color w:val="000000"/>
          <w:lang w:val="en-US"/>
        </w:rPr>
        <w:t>rsa</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ip</w:t>
      </w:r>
      <w:proofErr w:type="spellEnd"/>
      <w:r w:rsidRPr="001E7B17">
        <w:rPr>
          <w:b/>
          <w:color w:val="000000"/>
          <w:lang w:val="en-US"/>
        </w:rPr>
        <w:t xml:space="preserve"> </w:t>
      </w:r>
      <w:proofErr w:type="spellStart"/>
      <w:r w:rsidRPr="001E7B17">
        <w:rPr>
          <w:b/>
          <w:color w:val="000000"/>
          <w:lang w:val="en-US"/>
        </w:rPr>
        <w:t>ssh</w:t>
      </w:r>
      <w:proofErr w:type="spellEnd"/>
      <w:r w:rsidRPr="001E7B17">
        <w:rPr>
          <w:b/>
          <w:color w:val="000000"/>
          <w:lang w:val="en-US"/>
        </w:rPr>
        <w:t xml:space="preserve"> time-out 60</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ip</w:t>
      </w:r>
      <w:proofErr w:type="spellEnd"/>
      <w:r w:rsidRPr="001E7B17">
        <w:rPr>
          <w:b/>
          <w:color w:val="000000"/>
          <w:lang w:val="en-US"/>
        </w:rPr>
        <w:t xml:space="preserve"> </w:t>
      </w:r>
      <w:proofErr w:type="spellStart"/>
      <w:r w:rsidRPr="001E7B17">
        <w:rPr>
          <w:b/>
          <w:color w:val="000000"/>
          <w:lang w:val="en-US"/>
        </w:rPr>
        <w:t>ssh</w:t>
      </w:r>
      <w:proofErr w:type="spellEnd"/>
      <w:r w:rsidRPr="001E7B17">
        <w:rPr>
          <w:b/>
          <w:color w:val="000000"/>
          <w:lang w:val="en-US"/>
        </w:rPr>
        <w:t xml:space="preserve"> version 2</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)#line </w:t>
      </w:r>
      <w:proofErr w:type="spellStart"/>
      <w:r w:rsidRPr="001E7B17">
        <w:rPr>
          <w:b/>
          <w:color w:val="000000"/>
          <w:lang w:val="en-US"/>
        </w:rPr>
        <w:t>vty</w:t>
      </w:r>
      <w:proofErr w:type="spellEnd"/>
      <w:r w:rsidRPr="001E7B17">
        <w:rPr>
          <w:b/>
          <w:color w:val="000000"/>
          <w:lang w:val="en-US"/>
        </w:rPr>
        <w:t xml:space="preserve"> 0 4</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-line)#transport input </w:t>
      </w:r>
      <w:proofErr w:type="spellStart"/>
      <w:r w:rsidRPr="001E7B17">
        <w:rPr>
          <w:b/>
          <w:color w:val="000000"/>
          <w:lang w:val="en-US"/>
        </w:rPr>
        <w:t>ssh</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-line)#exit</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)#line </w:t>
      </w:r>
      <w:proofErr w:type="spellStart"/>
      <w:r w:rsidRPr="001E7B17">
        <w:rPr>
          <w:b/>
          <w:color w:val="000000"/>
          <w:lang w:val="en-US"/>
        </w:rPr>
        <w:t>vty</w:t>
      </w:r>
      <w:proofErr w:type="spellEnd"/>
      <w:r w:rsidRPr="001E7B17">
        <w:rPr>
          <w:b/>
          <w:color w:val="000000"/>
          <w:lang w:val="en-US"/>
        </w:rPr>
        <w:t xml:space="preserve"> 5 15</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-line)#transport input </w:t>
      </w:r>
      <w:proofErr w:type="spellStart"/>
      <w:r w:rsidRPr="001E7B17">
        <w:rPr>
          <w:b/>
          <w:color w:val="000000"/>
          <w:lang w:val="en-US"/>
        </w:rPr>
        <w:t>ssh</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-line)#exit</w:t>
      </w:r>
    </w:p>
    <w:p w:rsidR="001E7B17" w:rsidRPr="001E7B17" w:rsidRDefault="001E7B17" w:rsidP="001E7B17">
      <w:pPr>
        <w:pStyle w:val="NormalWeb"/>
        <w:rPr>
          <w:color w:val="000000"/>
          <w:lang w:val="en-US"/>
        </w:rPr>
      </w:pPr>
      <w:r w:rsidRPr="001E7B17">
        <w:rPr>
          <w:color w:val="000000"/>
          <w:lang w:val="en-US"/>
        </w:rPr>
        <w:t xml:space="preserve">The above turns on the new </w:t>
      </w:r>
      <w:proofErr w:type="spellStart"/>
      <w:proofErr w:type="gramStart"/>
      <w:r w:rsidRPr="001E7B17">
        <w:rPr>
          <w:color w:val="000000"/>
          <w:lang w:val="en-US"/>
        </w:rPr>
        <w:t>aaa</w:t>
      </w:r>
      <w:proofErr w:type="spellEnd"/>
      <w:proofErr w:type="gramEnd"/>
      <w:r w:rsidRPr="001E7B17">
        <w:rPr>
          <w:color w:val="000000"/>
          <w:lang w:val="en-US"/>
        </w:rPr>
        <w:t xml:space="preserve"> model, creates a user with a password, sets an enable password and turns on </w:t>
      </w:r>
      <w:proofErr w:type="spellStart"/>
      <w:r w:rsidRPr="001E7B17">
        <w:rPr>
          <w:color w:val="000000"/>
          <w:lang w:val="en-US"/>
        </w:rPr>
        <w:t>ssh</w:t>
      </w:r>
      <w:proofErr w:type="spellEnd"/>
      <w:r w:rsidRPr="001E7B17">
        <w:rPr>
          <w:color w:val="000000"/>
          <w:lang w:val="en-US"/>
        </w:rPr>
        <w:t xml:space="preserve"> version 2 (you do have </w:t>
      </w:r>
      <w:proofErr w:type="spellStart"/>
      <w:r w:rsidRPr="001E7B17">
        <w:rPr>
          <w:color w:val="000000"/>
          <w:lang w:val="en-US"/>
        </w:rPr>
        <w:t>PuTTY</w:t>
      </w:r>
      <w:proofErr w:type="spellEnd"/>
      <w:r w:rsidRPr="001E7B17">
        <w:rPr>
          <w:color w:val="000000"/>
          <w:lang w:val="en-US"/>
        </w:rPr>
        <w:t xml:space="preserve"> don’t you?).</w:t>
      </w:r>
    </w:p>
    <w:p w:rsidR="001E7B17" w:rsidRPr="001E7B17" w:rsidRDefault="001E7B17" w:rsidP="001E7B17">
      <w:pPr>
        <w:pStyle w:val="NormalWeb"/>
        <w:rPr>
          <w:color w:val="000000"/>
          <w:lang w:val="en-US"/>
        </w:rPr>
      </w:pPr>
      <w:r w:rsidRPr="001E7B17">
        <w:rPr>
          <w:color w:val="000000"/>
          <w:lang w:val="en-US"/>
        </w:rPr>
        <w:t>Now it’s time to configure the device to communicate with the RADIUS server:</w:t>
      </w:r>
    </w:p>
    <w:p w:rsidR="001E7B17" w:rsidRPr="001E7B17" w:rsidRDefault="001E7B17" w:rsidP="001E7B17">
      <w:pPr>
        <w:pStyle w:val="NormalWeb"/>
        <w:rPr>
          <w:b/>
          <w:color w:val="000000"/>
          <w:lang w:val="en-US"/>
        </w:rPr>
      </w:pPr>
      <w:r w:rsidRPr="001E7B17">
        <w:rPr>
          <w:color w:val="000000"/>
          <w:lang w:val="en-US"/>
        </w:rPr>
        <w:br/>
      </w:r>
      <w:r w:rsidRPr="001E7B17">
        <w:rPr>
          <w:b/>
          <w:color w:val="000000"/>
          <w:lang w:val="en-US"/>
        </w:rP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ip</w:t>
      </w:r>
      <w:proofErr w:type="spellEnd"/>
      <w:r w:rsidRPr="001E7B17">
        <w:rPr>
          <w:b/>
          <w:color w:val="000000"/>
          <w:lang w:val="en-US"/>
        </w:rPr>
        <w:t xml:space="preserve"> domain-name</w:t>
      </w:r>
      <w:r w:rsidRPr="001E7B17">
        <w:rPr>
          <w:rStyle w:val="apple-converted-space"/>
          <w:b/>
          <w:color w:val="000000"/>
          <w:lang w:val="en-US"/>
        </w:rPr>
        <w:t> </w:t>
      </w:r>
      <w:r w:rsidRPr="001E7B17">
        <w:rPr>
          <w:rStyle w:val="skimlinks-unlinked"/>
          <w:b/>
          <w:color w:val="000000"/>
          <w:lang w:val="en-US"/>
        </w:rPr>
        <w:t>foo.com</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)#radius-server host </w:t>
      </w:r>
      <w:proofErr w:type="spellStart"/>
      <w:r w:rsidRPr="001E7B17">
        <w:rPr>
          <w:b/>
          <w:color w:val="000000"/>
          <w:lang w:val="en-US"/>
        </w:rPr>
        <w:t>x.x.x.x</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 xml:space="preserve">)#radius-server key </w:t>
      </w:r>
      <w:proofErr w:type="spellStart"/>
      <w:r w:rsidRPr="001E7B17">
        <w:rPr>
          <w:b/>
          <w:color w:val="000000"/>
          <w:lang w:val="en-US"/>
        </w:rPr>
        <w:t>xxxxxxxxxxxxxxxxx</w:t>
      </w:r>
      <w:proofErr w:type="spellEnd"/>
      <w:r w:rsidRPr="001E7B17">
        <w:rPr>
          <w:b/>
          <w:color w:val="000000"/>
          <w:lang w:val="en-US"/>
        </w:rPr>
        <w:t xml:space="preserve"> (this is where you paste in the shared secret from above)</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aaa</w:t>
      </w:r>
      <w:proofErr w:type="spellEnd"/>
      <w:r w:rsidRPr="001E7B17">
        <w:rPr>
          <w:b/>
          <w:color w:val="000000"/>
          <w:lang w:val="en-US"/>
        </w:rPr>
        <w:t xml:space="preserve"> group server radius NPSSERVER (You can put whatever you want for NPSSERVER)</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sg</w:t>
      </w:r>
      <w:proofErr w:type="spellEnd"/>
      <w:r w:rsidRPr="001E7B17">
        <w:rPr>
          <w:b/>
          <w:color w:val="000000"/>
          <w:lang w:val="en-US"/>
        </w:rPr>
        <w:t xml:space="preserve">-radius)#server </w:t>
      </w:r>
      <w:proofErr w:type="spellStart"/>
      <w:r w:rsidRPr="001E7B17">
        <w:rPr>
          <w:b/>
          <w:color w:val="000000"/>
          <w:lang w:val="en-US"/>
        </w:rPr>
        <w:t>x.x.x.x</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sg</w:t>
      </w:r>
      <w:proofErr w:type="spellEnd"/>
      <w:r w:rsidRPr="001E7B17">
        <w:rPr>
          <w:b/>
          <w:color w:val="000000"/>
          <w:lang w:val="en-US"/>
        </w:rPr>
        <w:t>-radius)#exit</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aaa</w:t>
      </w:r>
      <w:proofErr w:type="spellEnd"/>
      <w:r w:rsidRPr="001E7B17">
        <w:rPr>
          <w:b/>
          <w:color w:val="000000"/>
          <w:lang w:val="en-US"/>
        </w:rPr>
        <w:t xml:space="preserve"> authentication login default group NPSSERVER local</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aaa</w:t>
      </w:r>
      <w:proofErr w:type="spellEnd"/>
      <w:r w:rsidRPr="001E7B17">
        <w:rPr>
          <w:b/>
          <w:color w:val="000000"/>
          <w:lang w:val="en-US"/>
        </w:rPr>
        <w:t xml:space="preserve"> authorization exec default group NPSSERVER local</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)#exit</w:t>
      </w:r>
      <w:r w:rsidRPr="001E7B17">
        <w:rPr>
          <w:b/>
          <w:color w:val="000000"/>
          <w:lang w:val="en-US"/>
        </w:rPr>
        <w:br/>
        <w:t>Switch#</w:t>
      </w:r>
    </w:p>
    <w:p w:rsidR="001E7B17" w:rsidRPr="001E7B17" w:rsidRDefault="001E7B17" w:rsidP="001E7B17">
      <w:pPr>
        <w:pStyle w:val="NormalWeb"/>
        <w:rPr>
          <w:color w:val="000000"/>
          <w:lang w:val="en-US"/>
        </w:rPr>
      </w:pPr>
      <w:r w:rsidRPr="001E7B17">
        <w:rPr>
          <w:color w:val="000000"/>
          <w:lang w:val="en-US"/>
        </w:rPr>
        <w:t xml:space="preserve">Before you copy the running </w:t>
      </w:r>
      <w:proofErr w:type="spellStart"/>
      <w:r w:rsidRPr="001E7B17">
        <w:rPr>
          <w:color w:val="000000"/>
          <w:lang w:val="en-US"/>
        </w:rPr>
        <w:t>config</w:t>
      </w:r>
      <w:proofErr w:type="spellEnd"/>
      <w:r w:rsidRPr="001E7B17">
        <w:rPr>
          <w:color w:val="000000"/>
          <w:lang w:val="en-US"/>
        </w:rPr>
        <w:t xml:space="preserve"> to the startup open </w:t>
      </w:r>
      <w:proofErr w:type="spellStart"/>
      <w:r w:rsidRPr="001E7B17">
        <w:rPr>
          <w:color w:val="000000"/>
          <w:lang w:val="en-US"/>
        </w:rPr>
        <w:t>PuTTY</w:t>
      </w:r>
      <w:proofErr w:type="spellEnd"/>
      <w:r w:rsidRPr="001E7B17">
        <w:rPr>
          <w:color w:val="000000"/>
          <w:lang w:val="en-US"/>
        </w:rPr>
        <w:t xml:space="preserve"> and type in the IP address of the device. You will be presented with a login as: prompt followed by a password prompt. Use your regular AD login credentials (hopefully you’re in the AD </w:t>
      </w:r>
      <w:proofErr w:type="gramStart"/>
      <w:r w:rsidRPr="001E7B17">
        <w:rPr>
          <w:color w:val="000000"/>
          <w:lang w:val="en-US"/>
        </w:rPr>
        <w:t>group</w:t>
      </w:r>
      <w:proofErr w:type="gramEnd"/>
      <w:r w:rsidRPr="001E7B17">
        <w:rPr>
          <w:color w:val="000000"/>
          <w:lang w:val="en-US"/>
        </w:rPr>
        <w:t xml:space="preserve"> you selected above when creating the network policy) and if all goes well you’ll be presented with a privileged command prompt. The privileged command prompt is the result of two things. First the policy specified a Cisco-AV-Pair of </w:t>
      </w:r>
      <w:proofErr w:type="spellStart"/>
      <w:r w:rsidRPr="001E7B17">
        <w:rPr>
          <w:color w:val="000000"/>
          <w:lang w:val="en-US"/>
        </w:rPr>
        <w:t>shell</w:t>
      </w:r>
      <w:proofErr w:type="gramStart"/>
      <w:r w:rsidRPr="001E7B17">
        <w:rPr>
          <w:color w:val="000000"/>
          <w:lang w:val="en-US"/>
        </w:rPr>
        <w:t>:priv</w:t>
      </w:r>
      <w:proofErr w:type="gramEnd"/>
      <w:r w:rsidRPr="001E7B17">
        <w:rPr>
          <w:color w:val="000000"/>
          <w:lang w:val="en-US"/>
        </w:rPr>
        <w:t>-lvl</w:t>
      </w:r>
      <w:proofErr w:type="spellEnd"/>
      <w:r w:rsidRPr="001E7B17">
        <w:rPr>
          <w:color w:val="000000"/>
          <w:lang w:val="en-US"/>
        </w:rPr>
        <w:t xml:space="preserve">=15.  Second the </w:t>
      </w:r>
      <w:proofErr w:type="spellStart"/>
      <w:proofErr w:type="gramStart"/>
      <w:r w:rsidRPr="001E7B17">
        <w:rPr>
          <w:color w:val="000000"/>
          <w:lang w:val="en-US"/>
        </w:rPr>
        <w:t>aaa</w:t>
      </w:r>
      <w:proofErr w:type="spellEnd"/>
      <w:proofErr w:type="gramEnd"/>
      <w:r w:rsidRPr="001E7B17">
        <w:rPr>
          <w:color w:val="000000"/>
          <w:lang w:val="en-US"/>
        </w:rPr>
        <w:t xml:space="preserve"> authorization exec line tells the Cisco device to get your authorization level from the NPSSERVER group.</w:t>
      </w:r>
    </w:p>
    <w:p w:rsidR="001E7B17" w:rsidRPr="001E7B17" w:rsidRDefault="001E7B17" w:rsidP="001E7B17">
      <w:pPr>
        <w:pStyle w:val="NormalWeb"/>
        <w:rPr>
          <w:color w:val="000000"/>
          <w:lang w:val="en-US"/>
        </w:rPr>
      </w:pPr>
      <w:r w:rsidRPr="001E7B17">
        <w:rPr>
          <w:color w:val="000000"/>
          <w:lang w:val="en-US"/>
        </w:rPr>
        <w:t>Now there are other ways to configure the Cisco device and get the same results. Instead of specifying the radius-server host outside the group you could add it within the group like this.</w:t>
      </w:r>
    </w:p>
    <w:p w:rsidR="001E7B17" w:rsidRDefault="001E7B17" w:rsidP="001E7B17">
      <w:pPr>
        <w:pStyle w:val="NormalWeb"/>
        <w:rPr>
          <w:b/>
          <w:color w:val="000000"/>
          <w:lang w:val="en-US"/>
        </w:rPr>
      </w:pPr>
      <w:proofErr w:type="gramStart"/>
      <w:r w:rsidRPr="001E7B17">
        <w:rPr>
          <w:b/>
          <w:color w:val="000000"/>
          <w:lang w:val="en-US"/>
        </w:rPr>
        <w:t>Switch(</w:t>
      </w:r>
      <w:proofErr w:type="spellStart"/>
      <w:proofErr w:type="gramEnd"/>
      <w:r w:rsidRPr="001E7B17">
        <w:rPr>
          <w:b/>
          <w:color w:val="000000"/>
          <w:lang w:val="en-US"/>
        </w:rPr>
        <w:t>config</w:t>
      </w:r>
      <w:proofErr w:type="spellEnd"/>
      <w:r w:rsidRPr="001E7B17">
        <w:rPr>
          <w:b/>
          <w:color w:val="000000"/>
          <w:lang w:val="en-US"/>
        </w:rPr>
        <w:t>)#</w:t>
      </w:r>
      <w:proofErr w:type="spellStart"/>
      <w:r w:rsidRPr="001E7B17">
        <w:rPr>
          <w:b/>
          <w:color w:val="000000"/>
          <w:lang w:val="en-US"/>
        </w:rPr>
        <w:t>aaa</w:t>
      </w:r>
      <w:proofErr w:type="spellEnd"/>
      <w:r w:rsidRPr="001E7B17">
        <w:rPr>
          <w:b/>
          <w:color w:val="000000"/>
          <w:lang w:val="en-US"/>
        </w:rPr>
        <w:t xml:space="preserve"> group server radius NPSSERVER (You can put whatever you want for NPSSERVER)</w:t>
      </w:r>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sg</w:t>
      </w:r>
      <w:proofErr w:type="spellEnd"/>
      <w:r w:rsidRPr="001E7B17">
        <w:rPr>
          <w:b/>
          <w:color w:val="000000"/>
          <w:lang w:val="en-US"/>
        </w:rPr>
        <w:t xml:space="preserve">-radius)#server </w:t>
      </w:r>
      <w:proofErr w:type="spellStart"/>
      <w:r w:rsidRPr="001E7B17">
        <w:rPr>
          <w:b/>
          <w:color w:val="000000"/>
          <w:lang w:val="en-US"/>
        </w:rPr>
        <w:t>x.x.x.x</w:t>
      </w:r>
      <w:proofErr w:type="spellEnd"/>
      <w:r w:rsidRPr="001E7B17">
        <w:rPr>
          <w:b/>
          <w:color w:val="000000"/>
          <w:lang w:val="en-US"/>
        </w:rPr>
        <w:t xml:space="preserve"> key </w:t>
      </w:r>
      <w:proofErr w:type="spellStart"/>
      <w:r w:rsidRPr="001E7B17">
        <w:rPr>
          <w:b/>
          <w:color w:val="000000"/>
          <w:lang w:val="en-US"/>
        </w:rPr>
        <w:t>xxxxxxxxxxxxxx</w:t>
      </w:r>
      <w:proofErr w:type="spellEnd"/>
      <w:r w:rsidRPr="001E7B17">
        <w:rPr>
          <w:b/>
          <w:color w:val="000000"/>
          <w:lang w:val="en-US"/>
        </w:rPr>
        <w:br/>
        <w:t>Switch(</w:t>
      </w:r>
      <w:proofErr w:type="spellStart"/>
      <w:r w:rsidRPr="001E7B17">
        <w:rPr>
          <w:b/>
          <w:color w:val="000000"/>
          <w:lang w:val="en-US"/>
        </w:rPr>
        <w:t>config</w:t>
      </w:r>
      <w:proofErr w:type="spellEnd"/>
      <w:r w:rsidRPr="001E7B17">
        <w:rPr>
          <w:b/>
          <w:color w:val="000000"/>
          <w:lang w:val="en-US"/>
        </w:rPr>
        <w:t>-</w:t>
      </w:r>
      <w:proofErr w:type="spellStart"/>
      <w:r w:rsidRPr="001E7B17">
        <w:rPr>
          <w:b/>
          <w:color w:val="000000"/>
          <w:lang w:val="en-US"/>
        </w:rPr>
        <w:t>sg</w:t>
      </w:r>
      <w:proofErr w:type="spellEnd"/>
      <w:r w:rsidRPr="001E7B17">
        <w:rPr>
          <w:b/>
          <w:color w:val="000000"/>
          <w:lang w:val="en-US"/>
        </w:rPr>
        <w:t>-radius)#exit</w:t>
      </w:r>
    </w:p>
    <w:p w:rsidR="001E7B17" w:rsidRPr="001E7B17" w:rsidRDefault="001E7B17" w:rsidP="001E7B17">
      <w:pPr>
        <w:pStyle w:val="NormalWeb"/>
        <w:rPr>
          <w:b/>
          <w:color w:val="000000"/>
          <w:sz w:val="36"/>
          <w:lang w:val="en-US"/>
        </w:rPr>
      </w:pPr>
    </w:p>
    <w:p w:rsidR="001E7B17" w:rsidRPr="001E7B17" w:rsidRDefault="001E7B17" w:rsidP="001E7B17">
      <w:pPr>
        <w:pStyle w:val="NormalWeb"/>
        <w:rPr>
          <w:b/>
          <w:color w:val="000000"/>
          <w:sz w:val="36"/>
        </w:rPr>
      </w:pPr>
      <w:r w:rsidRPr="001E7B17">
        <w:rPr>
          <w:b/>
          <w:color w:val="000000"/>
          <w:sz w:val="36"/>
        </w:rPr>
        <w:lastRenderedPageBreak/>
        <w:t>ROTEADOR</w:t>
      </w:r>
    </w:p>
    <w:p w:rsidR="001E7B17" w:rsidRPr="001E7B17" w:rsidRDefault="001E7B17">
      <w:pPr>
        <w:rPr>
          <w:rFonts w:ascii="Times New Roman" w:hAnsi="Times New Roman" w:cs="Times New Roman"/>
          <w:sz w:val="24"/>
          <w:szCs w:val="24"/>
        </w:rPr>
      </w:pPr>
    </w:p>
    <w:p w:rsidR="001E7B17" w:rsidRPr="001E7B17" w:rsidRDefault="001E7B17" w:rsidP="001E7B17">
      <w:pPr>
        <w:pBdr>
          <w:bottom w:val="single" w:sz="6" w:space="8" w:color="404040"/>
        </w:pBdr>
        <w:shd w:val="clear" w:color="auto" w:fill="292929"/>
        <w:spacing w:after="0" w:line="450" w:lineRule="atLeast"/>
        <w:textAlignment w:val="baseline"/>
        <w:outlineLvl w:val="1"/>
        <w:rPr>
          <w:rFonts w:ascii="Arial" w:eastAsia="Times New Roman" w:hAnsi="Arial" w:cs="Arial"/>
          <w:color w:val="DEDEDE"/>
          <w:sz w:val="30"/>
          <w:szCs w:val="30"/>
          <w:lang w:eastAsia="pt-BR"/>
        </w:rPr>
      </w:pPr>
      <w:r w:rsidRPr="001E7B17">
        <w:rPr>
          <w:rFonts w:ascii="inherit" w:eastAsia="Times New Roman" w:hAnsi="inherit" w:cs="Arial"/>
          <w:color w:val="DEDEDE"/>
          <w:sz w:val="30"/>
          <w:szCs w:val="30"/>
          <w:bdr w:val="none" w:sz="0" w:space="0" w:color="auto" w:frame="1"/>
          <w:lang w:eastAsia="pt-BR"/>
        </w:rPr>
        <w:t>Configuração AAA Cisco IOS</w:t>
      </w:r>
    </w:p>
    <w:p w:rsidR="001E7B17" w:rsidRPr="001E7B17" w:rsidRDefault="001E7B17" w:rsidP="001E7B17">
      <w:pPr>
        <w:shd w:val="clear" w:color="auto" w:fill="292929"/>
        <w:spacing w:after="0" w:line="330" w:lineRule="atLeast"/>
        <w:textAlignment w:val="baseline"/>
        <w:rPr>
          <w:rFonts w:ascii="Times New Roman" w:eastAsia="Times New Roman" w:hAnsi="Times New Roman" w:cs="Times New Roman"/>
          <w:color w:val="9B9B9B"/>
          <w:sz w:val="24"/>
          <w:szCs w:val="24"/>
          <w:lang w:eastAsia="pt-BR"/>
        </w:rPr>
      </w:pPr>
      <w:r w:rsidRPr="001E7B17">
        <w:rPr>
          <w:rFonts w:ascii="Times New Roman" w:eastAsia="Times New Roman" w:hAnsi="Times New Roman" w:cs="Times New Roman"/>
          <w:color w:val="9B9B9B"/>
          <w:sz w:val="24"/>
          <w:szCs w:val="24"/>
          <w:bdr w:val="none" w:sz="0" w:space="0" w:color="auto" w:frame="1"/>
          <w:lang w:eastAsia="pt-BR"/>
        </w:rPr>
        <w:t xml:space="preserve">A primeira coisa que precisamos fazer antes de configurar AAA é a configuração de uma conta de usuário local para que quando o servidor RADIUS falhou, você tem a capacidade de ainda fazer </w:t>
      </w:r>
      <w:proofErr w:type="spellStart"/>
      <w:r w:rsidRPr="001E7B17">
        <w:rPr>
          <w:rFonts w:ascii="Times New Roman" w:eastAsia="Times New Roman" w:hAnsi="Times New Roman" w:cs="Times New Roman"/>
          <w:color w:val="9B9B9B"/>
          <w:sz w:val="24"/>
          <w:szCs w:val="24"/>
          <w:bdr w:val="none" w:sz="0" w:space="0" w:color="auto" w:frame="1"/>
          <w:lang w:eastAsia="pt-BR"/>
        </w:rPr>
        <w:t>login</w:t>
      </w:r>
      <w:proofErr w:type="spellEnd"/>
      <w:r w:rsidRPr="001E7B17">
        <w:rPr>
          <w:rFonts w:ascii="Times New Roman" w:eastAsia="Times New Roman" w:hAnsi="Times New Roman" w:cs="Times New Roman"/>
          <w:color w:val="9B9B9B"/>
          <w:sz w:val="24"/>
          <w:szCs w:val="24"/>
          <w:bdr w:val="none" w:sz="0" w:space="0" w:color="auto" w:frame="1"/>
          <w:lang w:eastAsia="pt-BR"/>
        </w:rPr>
        <w:t xml:space="preserve"> no dispositivo.</w:t>
      </w:r>
      <w:r w:rsidRPr="001E7B17">
        <w:rPr>
          <w:rFonts w:ascii="Times New Roman" w:eastAsia="Times New Roman" w:hAnsi="Times New Roman" w:cs="Times New Roman"/>
          <w:color w:val="9B9B9B"/>
          <w:sz w:val="24"/>
          <w:szCs w:val="24"/>
          <w:lang w:eastAsia="pt-BR"/>
        </w:rPr>
        <w:t> </w:t>
      </w:r>
      <w:r w:rsidRPr="001E7B17">
        <w:rPr>
          <w:rFonts w:ascii="Times New Roman" w:eastAsia="Times New Roman" w:hAnsi="Times New Roman" w:cs="Times New Roman"/>
          <w:color w:val="9B9B9B"/>
          <w:sz w:val="24"/>
          <w:szCs w:val="24"/>
          <w:bdr w:val="none" w:sz="0" w:space="0" w:color="auto" w:frame="1"/>
          <w:lang w:eastAsia="pt-BR"/>
        </w:rPr>
        <w:t>Isso é feito usando o comando </w:t>
      </w:r>
      <w:r w:rsidRPr="001E7B17">
        <w:rPr>
          <w:rFonts w:ascii="Times New Roman" w:eastAsia="Times New Roman" w:hAnsi="Times New Roman" w:cs="Times New Roman"/>
          <w:color w:val="00C8FF"/>
          <w:sz w:val="24"/>
          <w:szCs w:val="24"/>
          <w:bdr w:val="none" w:sz="0" w:space="0" w:color="auto" w:frame="1"/>
          <w:lang w:eastAsia="pt-BR"/>
        </w:rPr>
        <w:t>nome de usuário,</w:t>
      </w:r>
      <w:r w:rsidRPr="001E7B17">
        <w:rPr>
          <w:rFonts w:ascii="Times New Roman" w:eastAsia="Times New Roman" w:hAnsi="Times New Roman" w:cs="Times New Roman"/>
          <w:color w:val="9B9B9B"/>
          <w:sz w:val="24"/>
          <w:szCs w:val="24"/>
          <w:bdr w:val="none" w:sz="0" w:space="0" w:color="auto" w:frame="1"/>
          <w:lang w:eastAsia="pt-BR"/>
        </w:rPr>
        <w:t> como demonstrado abaixo;</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spacing w:after="300"/>
        <w:textAlignment w:val="baseline"/>
        <w:rPr>
          <w:rFonts w:ascii="Times New Roman" w:hAnsi="Times New Roman" w:cs="Times New Roman"/>
          <w:color w:val="00FF00"/>
          <w:sz w:val="24"/>
          <w:szCs w:val="24"/>
          <w:lang w:val="en-US"/>
        </w:rPr>
      </w:pPr>
      <w:r w:rsidRPr="001E7B17">
        <w:rPr>
          <w:rFonts w:ascii="Times New Roman" w:hAnsi="Times New Roman" w:cs="Times New Roman"/>
          <w:color w:val="00FF00"/>
          <w:sz w:val="24"/>
          <w:szCs w:val="24"/>
          <w:lang w:val="en-US"/>
        </w:rPr>
        <w:t>R1 con0 is now available</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spacing w:after="300"/>
        <w:textAlignment w:val="baseline"/>
        <w:rPr>
          <w:rFonts w:ascii="Times New Roman" w:hAnsi="Times New Roman" w:cs="Times New Roman"/>
          <w:color w:val="00FF00"/>
          <w:sz w:val="24"/>
          <w:szCs w:val="24"/>
          <w:lang w:val="en-US"/>
        </w:rPr>
      </w:pPr>
      <w:r w:rsidRPr="001E7B17">
        <w:rPr>
          <w:rFonts w:ascii="Times New Roman" w:hAnsi="Times New Roman" w:cs="Times New Roman"/>
          <w:color w:val="00FF00"/>
          <w:sz w:val="24"/>
          <w:szCs w:val="24"/>
          <w:lang w:val="en-US"/>
        </w:rPr>
        <w:t>Press RETURN to get started.</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r w:rsidRPr="001E7B17">
        <w:rPr>
          <w:rFonts w:ascii="Times New Roman" w:hAnsi="Times New Roman" w:cs="Times New Roman"/>
          <w:color w:val="00FF00"/>
          <w:sz w:val="24"/>
          <w:szCs w:val="24"/>
          <w:lang w:val="en-US"/>
        </w:rPr>
        <w:t>R1&gt;</w:t>
      </w:r>
      <w:r w:rsidRPr="001E7B17">
        <w:rPr>
          <w:rStyle w:val="cmd"/>
          <w:rFonts w:ascii="Times New Roman" w:hAnsi="Times New Roman" w:cs="Times New Roman"/>
          <w:color w:val="00C8FF"/>
          <w:sz w:val="24"/>
          <w:szCs w:val="24"/>
          <w:bdr w:val="none" w:sz="0" w:space="0" w:color="auto" w:frame="1"/>
          <w:lang w:val="en-US"/>
        </w:rPr>
        <w:t>enable</w:t>
      </w:r>
      <w:bookmarkStart w:id="79" w:name="_GoBack"/>
      <w:bookmarkEnd w:id="79"/>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r w:rsidRPr="001E7B17">
        <w:rPr>
          <w:rFonts w:ascii="Times New Roman" w:hAnsi="Times New Roman" w:cs="Times New Roman"/>
          <w:color w:val="00FF00"/>
          <w:sz w:val="24"/>
          <w:szCs w:val="24"/>
          <w:lang w:val="en-US"/>
        </w:rPr>
        <w:t>R1#</w:t>
      </w:r>
      <w:r w:rsidRPr="001E7B17">
        <w:rPr>
          <w:rStyle w:val="cmd"/>
          <w:rFonts w:ascii="Times New Roman" w:hAnsi="Times New Roman" w:cs="Times New Roman"/>
          <w:color w:val="00C8FF"/>
          <w:sz w:val="24"/>
          <w:szCs w:val="24"/>
          <w:bdr w:val="none" w:sz="0" w:space="0" w:color="auto" w:frame="1"/>
          <w:lang w:val="en-US"/>
        </w:rPr>
        <w:t>config terminal</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r w:rsidRPr="001E7B17">
        <w:rPr>
          <w:rFonts w:ascii="Times New Roman" w:hAnsi="Times New Roman" w:cs="Times New Roman"/>
          <w:color w:val="00FF00"/>
          <w:sz w:val="24"/>
          <w:szCs w:val="24"/>
          <w:lang w:val="en-US"/>
        </w:rPr>
        <w:t>Enter configuration commands, one per line.  End with CNTL/Z.</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proofErr w:type="gramStart"/>
      <w:r w:rsidRPr="001E7B17">
        <w:rPr>
          <w:rFonts w:ascii="Times New Roman" w:hAnsi="Times New Roman" w:cs="Times New Roman"/>
          <w:color w:val="00FF00"/>
          <w:sz w:val="24"/>
          <w:szCs w:val="24"/>
          <w:lang w:val="en-US"/>
        </w:rPr>
        <w:t>R1(</w:t>
      </w:r>
      <w:proofErr w:type="spellStart"/>
      <w:proofErr w:type="gramEnd"/>
      <w:r w:rsidRPr="001E7B17">
        <w:rPr>
          <w:rFonts w:ascii="Times New Roman" w:hAnsi="Times New Roman" w:cs="Times New Roman"/>
          <w:color w:val="00FF00"/>
          <w:sz w:val="24"/>
          <w:szCs w:val="24"/>
          <w:lang w:val="en-US"/>
        </w:rPr>
        <w:t>config</w:t>
      </w:r>
      <w:proofErr w:type="spellEnd"/>
      <w:r w:rsidRPr="001E7B17">
        <w:rPr>
          <w:rFonts w:ascii="Times New Roman" w:hAnsi="Times New Roman" w:cs="Times New Roman"/>
          <w:color w:val="00FF00"/>
          <w:sz w:val="24"/>
          <w:szCs w:val="24"/>
          <w:lang w:val="en-US"/>
        </w:rPr>
        <w:t>)#</w:t>
      </w:r>
      <w:r w:rsidRPr="001E7B17">
        <w:rPr>
          <w:rStyle w:val="cmd"/>
          <w:rFonts w:ascii="Times New Roman" w:hAnsi="Times New Roman" w:cs="Times New Roman"/>
          <w:color w:val="00C8FF"/>
          <w:sz w:val="24"/>
          <w:szCs w:val="24"/>
          <w:bdr w:val="none" w:sz="0" w:space="0" w:color="auto" w:frame="1"/>
          <w:lang w:val="en-US"/>
        </w:rPr>
        <w:t xml:space="preserve">username NORAD </w:t>
      </w:r>
      <w:proofErr w:type="spellStart"/>
      <w:r w:rsidRPr="001E7B17">
        <w:rPr>
          <w:rStyle w:val="cmd"/>
          <w:rFonts w:ascii="Times New Roman" w:hAnsi="Times New Roman" w:cs="Times New Roman"/>
          <w:color w:val="00C8FF"/>
          <w:sz w:val="24"/>
          <w:szCs w:val="24"/>
          <w:bdr w:val="none" w:sz="0" w:space="0" w:color="auto" w:frame="1"/>
          <w:lang w:val="en-US"/>
        </w:rPr>
        <w:t>priv</w:t>
      </w:r>
      <w:proofErr w:type="spellEnd"/>
      <w:r w:rsidRPr="001E7B17">
        <w:rPr>
          <w:rStyle w:val="cmd"/>
          <w:rFonts w:ascii="Times New Roman" w:hAnsi="Times New Roman" w:cs="Times New Roman"/>
          <w:color w:val="00C8FF"/>
          <w:sz w:val="24"/>
          <w:szCs w:val="24"/>
          <w:bdr w:val="none" w:sz="0" w:space="0" w:color="auto" w:frame="1"/>
          <w:lang w:val="en-US"/>
        </w:rPr>
        <w:t xml:space="preserve"> 15 secret R@du3F@1led</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rPr>
      </w:pPr>
      <w:r w:rsidRPr="001E7B17">
        <w:rPr>
          <w:rFonts w:ascii="Times New Roman" w:hAnsi="Times New Roman" w:cs="Times New Roman"/>
          <w:color w:val="00FF00"/>
          <w:sz w:val="24"/>
          <w:szCs w:val="24"/>
        </w:rPr>
        <w:t>R1(</w:t>
      </w:r>
      <w:proofErr w:type="spellStart"/>
      <w:r w:rsidRPr="001E7B17">
        <w:rPr>
          <w:rFonts w:ascii="Times New Roman" w:hAnsi="Times New Roman" w:cs="Times New Roman"/>
          <w:color w:val="00FF00"/>
          <w:sz w:val="24"/>
          <w:szCs w:val="24"/>
        </w:rPr>
        <w:t>config</w:t>
      </w:r>
      <w:proofErr w:type="spellEnd"/>
      <w:proofErr w:type="gramStart"/>
      <w:r w:rsidRPr="001E7B17">
        <w:rPr>
          <w:rFonts w:ascii="Times New Roman" w:hAnsi="Times New Roman" w:cs="Times New Roman"/>
          <w:color w:val="00FF00"/>
          <w:sz w:val="24"/>
          <w:szCs w:val="24"/>
        </w:rPr>
        <w:t>)</w:t>
      </w:r>
      <w:proofErr w:type="gramEnd"/>
      <w:r w:rsidRPr="001E7B17">
        <w:rPr>
          <w:rFonts w:ascii="Times New Roman" w:hAnsi="Times New Roman" w:cs="Times New Roman"/>
          <w:color w:val="00FF00"/>
          <w:sz w:val="24"/>
          <w:szCs w:val="24"/>
        </w:rPr>
        <w:t>#</w:t>
      </w:r>
    </w:p>
    <w:p w:rsidR="001E7B17" w:rsidRPr="001E7B17" w:rsidRDefault="001E7B17" w:rsidP="001E7B17">
      <w:pPr>
        <w:shd w:val="clear" w:color="auto" w:fill="292929"/>
        <w:spacing w:after="0" w:line="330" w:lineRule="atLeast"/>
        <w:textAlignment w:val="baseline"/>
        <w:rPr>
          <w:rFonts w:ascii="Times New Roman" w:eastAsia="Times New Roman" w:hAnsi="Times New Roman" w:cs="Times New Roman"/>
          <w:color w:val="9B9B9B"/>
          <w:sz w:val="24"/>
          <w:szCs w:val="24"/>
          <w:lang w:eastAsia="pt-BR"/>
        </w:rPr>
      </w:pPr>
      <w:r w:rsidRPr="001E7B17">
        <w:rPr>
          <w:rFonts w:ascii="Times New Roman" w:eastAsia="Times New Roman" w:hAnsi="Times New Roman" w:cs="Times New Roman"/>
          <w:color w:val="9B9B9B"/>
          <w:sz w:val="24"/>
          <w:szCs w:val="24"/>
          <w:bdr w:val="none" w:sz="0" w:space="0" w:color="auto" w:frame="1"/>
          <w:lang w:eastAsia="pt-BR"/>
        </w:rPr>
        <w:t>Agora podemos permitir AAA novo modelo e configurar o grupo de servidor RADIUS e lista de autenticação padrão, como demonstrado abaixo;</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rPr>
      </w:pPr>
      <w:r w:rsidRPr="001E7B17">
        <w:rPr>
          <w:rFonts w:ascii="Times New Roman" w:hAnsi="Times New Roman" w:cs="Times New Roman"/>
          <w:color w:val="00FF00"/>
          <w:sz w:val="24"/>
          <w:szCs w:val="24"/>
        </w:rPr>
        <w:t>R1(</w:t>
      </w:r>
      <w:proofErr w:type="spellStart"/>
      <w:r w:rsidRPr="001E7B17">
        <w:rPr>
          <w:rFonts w:ascii="Times New Roman" w:hAnsi="Times New Roman" w:cs="Times New Roman"/>
          <w:color w:val="00FF00"/>
          <w:sz w:val="24"/>
          <w:szCs w:val="24"/>
        </w:rPr>
        <w:t>config</w:t>
      </w:r>
      <w:proofErr w:type="spellEnd"/>
      <w:proofErr w:type="gramStart"/>
      <w:r w:rsidRPr="001E7B17">
        <w:rPr>
          <w:rFonts w:ascii="Times New Roman" w:hAnsi="Times New Roman" w:cs="Times New Roman"/>
          <w:color w:val="00FF00"/>
          <w:sz w:val="24"/>
          <w:szCs w:val="24"/>
        </w:rPr>
        <w:t>)</w:t>
      </w:r>
      <w:proofErr w:type="gramEnd"/>
      <w:r w:rsidRPr="001E7B17">
        <w:rPr>
          <w:rFonts w:ascii="Times New Roman" w:hAnsi="Times New Roman" w:cs="Times New Roman"/>
          <w:color w:val="00FF00"/>
          <w:sz w:val="24"/>
          <w:szCs w:val="24"/>
        </w:rPr>
        <w:t>#</w:t>
      </w:r>
      <w:proofErr w:type="spellStart"/>
      <w:r w:rsidRPr="001E7B17">
        <w:rPr>
          <w:rStyle w:val="cmd"/>
          <w:rFonts w:ascii="Times New Roman" w:hAnsi="Times New Roman" w:cs="Times New Roman"/>
          <w:color w:val="00C8FF"/>
          <w:sz w:val="24"/>
          <w:szCs w:val="24"/>
          <w:bdr w:val="none" w:sz="0" w:space="0" w:color="auto" w:frame="1"/>
        </w:rPr>
        <w:t>username</w:t>
      </w:r>
      <w:proofErr w:type="spellEnd"/>
      <w:r w:rsidRPr="001E7B17">
        <w:rPr>
          <w:rStyle w:val="cmd"/>
          <w:rFonts w:ascii="Times New Roman" w:hAnsi="Times New Roman" w:cs="Times New Roman"/>
          <w:color w:val="00C8FF"/>
          <w:sz w:val="24"/>
          <w:szCs w:val="24"/>
          <w:bdr w:val="none" w:sz="0" w:space="0" w:color="auto" w:frame="1"/>
        </w:rPr>
        <w:t xml:space="preserve"> NORAD </w:t>
      </w:r>
      <w:proofErr w:type="spellStart"/>
      <w:r w:rsidRPr="001E7B17">
        <w:rPr>
          <w:rStyle w:val="cmd"/>
          <w:rFonts w:ascii="Times New Roman" w:hAnsi="Times New Roman" w:cs="Times New Roman"/>
          <w:color w:val="00C8FF"/>
          <w:sz w:val="24"/>
          <w:szCs w:val="24"/>
          <w:bdr w:val="none" w:sz="0" w:space="0" w:color="auto" w:frame="1"/>
        </w:rPr>
        <w:t>priv</w:t>
      </w:r>
      <w:proofErr w:type="spellEnd"/>
      <w:r w:rsidRPr="001E7B17">
        <w:rPr>
          <w:rStyle w:val="cmd"/>
          <w:rFonts w:ascii="Times New Roman" w:hAnsi="Times New Roman" w:cs="Times New Roman"/>
          <w:color w:val="00C8FF"/>
          <w:sz w:val="24"/>
          <w:szCs w:val="24"/>
          <w:bdr w:val="none" w:sz="0" w:space="0" w:color="auto" w:frame="1"/>
        </w:rPr>
        <w:t xml:space="preserve"> 15 </w:t>
      </w:r>
      <w:proofErr w:type="spellStart"/>
      <w:r w:rsidRPr="001E7B17">
        <w:rPr>
          <w:rStyle w:val="cmd"/>
          <w:rFonts w:ascii="Times New Roman" w:hAnsi="Times New Roman" w:cs="Times New Roman"/>
          <w:color w:val="00C8FF"/>
          <w:sz w:val="24"/>
          <w:szCs w:val="24"/>
          <w:bdr w:val="none" w:sz="0" w:space="0" w:color="auto" w:frame="1"/>
        </w:rPr>
        <w:t>secret</w:t>
      </w:r>
      <w:proofErr w:type="spellEnd"/>
      <w:r w:rsidRPr="001E7B17">
        <w:rPr>
          <w:rStyle w:val="cmd"/>
          <w:rFonts w:ascii="Times New Roman" w:hAnsi="Times New Roman" w:cs="Times New Roman"/>
          <w:color w:val="00C8FF"/>
          <w:sz w:val="24"/>
          <w:szCs w:val="24"/>
          <w:bdr w:val="none" w:sz="0" w:space="0" w:color="auto" w:frame="1"/>
        </w:rPr>
        <w:t xml:space="preserve"> R@du3F@1led</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proofErr w:type="gramStart"/>
      <w:r w:rsidRPr="001E7B17">
        <w:rPr>
          <w:rFonts w:ascii="Times New Roman" w:hAnsi="Times New Roman" w:cs="Times New Roman"/>
          <w:color w:val="00FF00"/>
          <w:sz w:val="24"/>
          <w:szCs w:val="24"/>
          <w:lang w:val="en-US"/>
        </w:rPr>
        <w:t>R1(</w:t>
      </w:r>
      <w:proofErr w:type="spellStart"/>
      <w:proofErr w:type="gramEnd"/>
      <w:r w:rsidRPr="001E7B17">
        <w:rPr>
          <w:rFonts w:ascii="Times New Roman" w:hAnsi="Times New Roman" w:cs="Times New Roman"/>
          <w:color w:val="00FF00"/>
          <w:sz w:val="24"/>
          <w:szCs w:val="24"/>
          <w:lang w:val="en-US"/>
        </w:rPr>
        <w:t>config</w:t>
      </w:r>
      <w:proofErr w:type="spellEnd"/>
      <w:r w:rsidRPr="001E7B17">
        <w:rPr>
          <w:rFonts w:ascii="Times New Roman" w:hAnsi="Times New Roman" w:cs="Times New Roman"/>
          <w:color w:val="00FF00"/>
          <w:sz w:val="24"/>
          <w:szCs w:val="24"/>
          <w:lang w:val="en-US"/>
        </w:rPr>
        <w:t>)#</w:t>
      </w:r>
      <w:proofErr w:type="spellStart"/>
      <w:r w:rsidRPr="001E7B17">
        <w:rPr>
          <w:rStyle w:val="cmd"/>
          <w:rFonts w:ascii="Times New Roman" w:hAnsi="Times New Roman" w:cs="Times New Roman"/>
          <w:color w:val="00C8FF"/>
          <w:sz w:val="24"/>
          <w:szCs w:val="24"/>
          <w:bdr w:val="none" w:sz="0" w:space="0" w:color="auto" w:frame="1"/>
          <w:lang w:val="en-US"/>
        </w:rPr>
        <w:t>aaa</w:t>
      </w:r>
      <w:proofErr w:type="spellEnd"/>
      <w:r w:rsidRPr="001E7B17">
        <w:rPr>
          <w:rStyle w:val="cmd"/>
          <w:rFonts w:ascii="Times New Roman" w:hAnsi="Times New Roman" w:cs="Times New Roman"/>
          <w:color w:val="00C8FF"/>
          <w:sz w:val="24"/>
          <w:szCs w:val="24"/>
          <w:bdr w:val="none" w:sz="0" w:space="0" w:color="auto" w:frame="1"/>
          <w:lang w:val="en-US"/>
        </w:rPr>
        <w:t xml:space="preserve"> group server radius NPS_RADIUS_SERVERS</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proofErr w:type="gramStart"/>
      <w:r w:rsidRPr="001E7B17">
        <w:rPr>
          <w:rFonts w:ascii="Times New Roman" w:hAnsi="Times New Roman" w:cs="Times New Roman"/>
          <w:color w:val="00FF00"/>
          <w:sz w:val="24"/>
          <w:szCs w:val="24"/>
          <w:lang w:val="en-US"/>
        </w:rPr>
        <w:t>R1(</w:t>
      </w:r>
      <w:proofErr w:type="spellStart"/>
      <w:proofErr w:type="gramEnd"/>
      <w:r w:rsidRPr="001E7B17">
        <w:rPr>
          <w:rFonts w:ascii="Times New Roman" w:hAnsi="Times New Roman" w:cs="Times New Roman"/>
          <w:color w:val="00FF00"/>
          <w:sz w:val="24"/>
          <w:szCs w:val="24"/>
          <w:lang w:val="en-US"/>
        </w:rPr>
        <w:t>config</w:t>
      </w:r>
      <w:proofErr w:type="spellEnd"/>
      <w:r w:rsidRPr="001E7B17">
        <w:rPr>
          <w:rFonts w:ascii="Times New Roman" w:hAnsi="Times New Roman" w:cs="Times New Roman"/>
          <w:color w:val="00FF00"/>
          <w:sz w:val="24"/>
          <w:szCs w:val="24"/>
          <w:lang w:val="en-US"/>
        </w:rPr>
        <w:t>-</w:t>
      </w:r>
      <w:proofErr w:type="spellStart"/>
      <w:r w:rsidRPr="001E7B17">
        <w:rPr>
          <w:rFonts w:ascii="Times New Roman" w:hAnsi="Times New Roman" w:cs="Times New Roman"/>
          <w:color w:val="00FF00"/>
          <w:sz w:val="24"/>
          <w:szCs w:val="24"/>
          <w:lang w:val="en-US"/>
        </w:rPr>
        <w:t>sg</w:t>
      </w:r>
      <w:proofErr w:type="spellEnd"/>
      <w:r w:rsidRPr="001E7B17">
        <w:rPr>
          <w:rFonts w:ascii="Times New Roman" w:hAnsi="Times New Roman" w:cs="Times New Roman"/>
          <w:color w:val="00FF00"/>
          <w:sz w:val="24"/>
          <w:szCs w:val="24"/>
          <w:lang w:val="en-US"/>
        </w:rPr>
        <w:t>-radius)#</w:t>
      </w:r>
      <w:r w:rsidRPr="001E7B17">
        <w:rPr>
          <w:rStyle w:val="cmd"/>
          <w:rFonts w:ascii="Times New Roman" w:hAnsi="Times New Roman" w:cs="Times New Roman"/>
          <w:color w:val="00C8FF"/>
          <w:sz w:val="24"/>
          <w:szCs w:val="24"/>
          <w:bdr w:val="none" w:sz="0" w:space="0" w:color="auto" w:frame="1"/>
          <w:lang w:val="en-US"/>
        </w:rPr>
        <w:t xml:space="preserve">server-private 172.16.22.228 </w:t>
      </w:r>
      <w:proofErr w:type="spellStart"/>
      <w:r w:rsidRPr="001E7B17">
        <w:rPr>
          <w:rStyle w:val="cmd"/>
          <w:rFonts w:ascii="Times New Roman" w:hAnsi="Times New Roman" w:cs="Times New Roman"/>
          <w:color w:val="00C8FF"/>
          <w:sz w:val="24"/>
          <w:szCs w:val="24"/>
          <w:bdr w:val="none" w:sz="0" w:space="0" w:color="auto" w:frame="1"/>
          <w:lang w:val="en-US"/>
        </w:rPr>
        <w:t>auth</w:t>
      </w:r>
      <w:proofErr w:type="spellEnd"/>
      <w:r w:rsidRPr="001E7B17">
        <w:rPr>
          <w:rStyle w:val="cmd"/>
          <w:rFonts w:ascii="Times New Roman" w:hAnsi="Times New Roman" w:cs="Times New Roman"/>
          <w:color w:val="00C8FF"/>
          <w:sz w:val="24"/>
          <w:szCs w:val="24"/>
          <w:bdr w:val="none" w:sz="0" w:space="0" w:color="auto" w:frame="1"/>
          <w:lang w:val="en-US"/>
        </w:rPr>
        <w:t>-port 1812 acct-port 1813 key CISCO</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proofErr w:type="gramStart"/>
      <w:r w:rsidRPr="001E7B17">
        <w:rPr>
          <w:rFonts w:ascii="Times New Roman" w:hAnsi="Times New Roman" w:cs="Times New Roman"/>
          <w:color w:val="00FF00"/>
          <w:sz w:val="24"/>
          <w:szCs w:val="24"/>
          <w:lang w:val="en-US"/>
        </w:rPr>
        <w:t>R1(</w:t>
      </w:r>
      <w:proofErr w:type="spellStart"/>
      <w:proofErr w:type="gramEnd"/>
      <w:r w:rsidRPr="001E7B17">
        <w:rPr>
          <w:rFonts w:ascii="Times New Roman" w:hAnsi="Times New Roman" w:cs="Times New Roman"/>
          <w:color w:val="00FF00"/>
          <w:sz w:val="24"/>
          <w:szCs w:val="24"/>
          <w:lang w:val="en-US"/>
        </w:rPr>
        <w:t>config</w:t>
      </w:r>
      <w:proofErr w:type="spellEnd"/>
      <w:r w:rsidRPr="001E7B17">
        <w:rPr>
          <w:rFonts w:ascii="Times New Roman" w:hAnsi="Times New Roman" w:cs="Times New Roman"/>
          <w:color w:val="00FF00"/>
          <w:sz w:val="24"/>
          <w:szCs w:val="24"/>
          <w:lang w:val="en-US"/>
        </w:rPr>
        <w:t>)#</w:t>
      </w:r>
      <w:proofErr w:type="spellStart"/>
      <w:r w:rsidRPr="001E7B17">
        <w:rPr>
          <w:rStyle w:val="cmd"/>
          <w:rFonts w:ascii="Times New Roman" w:hAnsi="Times New Roman" w:cs="Times New Roman"/>
          <w:color w:val="00C8FF"/>
          <w:sz w:val="24"/>
          <w:szCs w:val="24"/>
          <w:bdr w:val="none" w:sz="0" w:space="0" w:color="auto" w:frame="1"/>
          <w:lang w:val="en-US"/>
        </w:rPr>
        <w:t>aaa</w:t>
      </w:r>
      <w:proofErr w:type="spellEnd"/>
      <w:r w:rsidRPr="001E7B17">
        <w:rPr>
          <w:rStyle w:val="cmd"/>
          <w:rFonts w:ascii="Times New Roman" w:hAnsi="Times New Roman" w:cs="Times New Roman"/>
          <w:color w:val="00C8FF"/>
          <w:sz w:val="24"/>
          <w:szCs w:val="24"/>
          <w:bdr w:val="none" w:sz="0" w:space="0" w:color="auto" w:frame="1"/>
          <w:lang w:val="en-US"/>
        </w:rPr>
        <w:t xml:space="preserve"> authentication login default group NPS_RADIUS_SERVERS local</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lang w:val="en-US"/>
        </w:rPr>
      </w:pPr>
      <w:proofErr w:type="gramStart"/>
      <w:r w:rsidRPr="001E7B17">
        <w:rPr>
          <w:rFonts w:ascii="Times New Roman" w:hAnsi="Times New Roman" w:cs="Times New Roman"/>
          <w:color w:val="00FF00"/>
          <w:sz w:val="24"/>
          <w:szCs w:val="24"/>
          <w:lang w:val="en-US"/>
        </w:rPr>
        <w:t>R1(</w:t>
      </w:r>
      <w:proofErr w:type="spellStart"/>
      <w:proofErr w:type="gramEnd"/>
      <w:r w:rsidRPr="001E7B17">
        <w:rPr>
          <w:rFonts w:ascii="Times New Roman" w:hAnsi="Times New Roman" w:cs="Times New Roman"/>
          <w:color w:val="00FF00"/>
          <w:sz w:val="24"/>
          <w:szCs w:val="24"/>
          <w:lang w:val="en-US"/>
        </w:rPr>
        <w:t>config</w:t>
      </w:r>
      <w:proofErr w:type="spellEnd"/>
      <w:r w:rsidRPr="001E7B17">
        <w:rPr>
          <w:rFonts w:ascii="Times New Roman" w:hAnsi="Times New Roman" w:cs="Times New Roman"/>
          <w:color w:val="00FF00"/>
          <w:sz w:val="24"/>
          <w:szCs w:val="24"/>
          <w:lang w:val="en-US"/>
        </w:rPr>
        <w:t>)#</w:t>
      </w:r>
      <w:proofErr w:type="spellStart"/>
      <w:r w:rsidRPr="001E7B17">
        <w:rPr>
          <w:rStyle w:val="cmd"/>
          <w:rFonts w:ascii="Times New Roman" w:hAnsi="Times New Roman" w:cs="Times New Roman"/>
          <w:color w:val="00C8FF"/>
          <w:sz w:val="24"/>
          <w:szCs w:val="24"/>
          <w:bdr w:val="none" w:sz="0" w:space="0" w:color="auto" w:frame="1"/>
          <w:lang w:val="en-US"/>
        </w:rPr>
        <w:t>aaa</w:t>
      </w:r>
      <w:proofErr w:type="spellEnd"/>
      <w:r w:rsidRPr="001E7B17">
        <w:rPr>
          <w:rStyle w:val="cmd"/>
          <w:rFonts w:ascii="Times New Roman" w:hAnsi="Times New Roman" w:cs="Times New Roman"/>
          <w:color w:val="00C8FF"/>
          <w:sz w:val="24"/>
          <w:szCs w:val="24"/>
          <w:bdr w:val="none" w:sz="0" w:space="0" w:color="auto" w:frame="1"/>
          <w:lang w:val="en-US"/>
        </w:rPr>
        <w:t xml:space="preserve"> authorization exec default group NPS_RADIUS_SERVERS local if-authenticated</w:t>
      </w:r>
    </w:p>
    <w:p w:rsidR="001E7B17" w:rsidRPr="001E7B17" w:rsidRDefault="001E7B17" w:rsidP="001E7B17">
      <w:pPr>
        <w:pStyle w:val="Pr-formataoHTML"/>
        <w:pBdr>
          <w:top w:val="single" w:sz="6" w:space="4" w:color="1F1E1E"/>
          <w:left w:val="single" w:sz="6" w:space="8" w:color="1F1E1E"/>
          <w:bottom w:val="single" w:sz="6" w:space="4" w:color="1F1E1E"/>
          <w:right w:val="single" w:sz="6" w:space="8" w:color="1F1E1E"/>
        </w:pBdr>
        <w:shd w:val="clear" w:color="auto" w:fill="000000"/>
        <w:wordWrap w:val="0"/>
        <w:textAlignment w:val="baseline"/>
        <w:rPr>
          <w:rFonts w:ascii="Times New Roman" w:hAnsi="Times New Roman" w:cs="Times New Roman"/>
          <w:color w:val="00FF00"/>
          <w:sz w:val="24"/>
          <w:szCs w:val="24"/>
        </w:rPr>
      </w:pPr>
      <w:r w:rsidRPr="001E7B17">
        <w:rPr>
          <w:rFonts w:ascii="Times New Roman" w:hAnsi="Times New Roman" w:cs="Times New Roman"/>
          <w:color w:val="00FF00"/>
          <w:sz w:val="24"/>
          <w:szCs w:val="24"/>
        </w:rPr>
        <w:t>R1(</w:t>
      </w:r>
      <w:proofErr w:type="spellStart"/>
      <w:r w:rsidRPr="001E7B17">
        <w:rPr>
          <w:rFonts w:ascii="Times New Roman" w:hAnsi="Times New Roman" w:cs="Times New Roman"/>
          <w:color w:val="00FF00"/>
          <w:sz w:val="24"/>
          <w:szCs w:val="24"/>
        </w:rPr>
        <w:t>config</w:t>
      </w:r>
      <w:proofErr w:type="spellEnd"/>
      <w:proofErr w:type="gramStart"/>
      <w:r w:rsidRPr="001E7B17">
        <w:rPr>
          <w:rFonts w:ascii="Times New Roman" w:hAnsi="Times New Roman" w:cs="Times New Roman"/>
          <w:color w:val="00FF00"/>
          <w:sz w:val="24"/>
          <w:szCs w:val="24"/>
        </w:rPr>
        <w:t>)</w:t>
      </w:r>
      <w:proofErr w:type="gramEnd"/>
      <w:r w:rsidRPr="001E7B17">
        <w:rPr>
          <w:rFonts w:ascii="Times New Roman" w:hAnsi="Times New Roman" w:cs="Times New Roman"/>
          <w:color w:val="00FF00"/>
          <w:sz w:val="24"/>
          <w:szCs w:val="24"/>
        </w:rPr>
        <w:t>#</w:t>
      </w:r>
      <w:proofErr w:type="spellStart"/>
      <w:r w:rsidRPr="001E7B17">
        <w:rPr>
          <w:rStyle w:val="cmd"/>
          <w:rFonts w:ascii="Times New Roman" w:hAnsi="Times New Roman" w:cs="Times New Roman"/>
          <w:color w:val="00C8FF"/>
          <w:sz w:val="24"/>
          <w:szCs w:val="24"/>
          <w:bdr w:val="none" w:sz="0" w:space="0" w:color="auto" w:frame="1"/>
        </w:rPr>
        <w:t>aaa</w:t>
      </w:r>
      <w:proofErr w:type="spellEnd"/>
      <w:r w:rsidRPr="001E7B17">
        <w:rPr>
          <w:rStyle w:val="cmd"/>
          <w:rFonts w:ascii="Times New Roman" w:hAnsi="Times New Roman" w:cs="Times New Roman"/>
          <w:color w:val="00C8FF"/>
          <w:sz w:val="24"/>
          <w:szCs w:val="24"/>
          <w:bdr w:val="none" w:sz="0" w:space="0" w:color="auto" w:frame="1"/>
        </w:rPr>
        <w:t xml:space="preserve"> </w:t>
      </w:r>
      <w:proofErr w:type="spellStart"/>
      <w:r w:rsidRPr="001E7B17">
        <w:rPr>
          <w:rStyle w:val="cmd"/>
          <w:rFonts w:ascii="Times New Roman" w:hAnsi="Times New Roman" w:cs="Times New Roman"/>
          <w:color w:val="00C8FF"/>
          <w:sz w:val="24"/>
          <w:szCs w:val="24"/>
          <w:bdr w:val="none" w:sz="0" w:space="0" w:color="auto" w:frame="1"/>
        </w:rPr>
        <w:t>authorization</w:t>
      </w:r>
      <w:proofErr w:type="spellEnd"/>
      <w:r w:rsidRPr="001E7B17">
        <w:rPr>
          <w:rStyle w:val="cmd"/>
          <w:rFonts w:ascii="Times New Roman" w:hAnsi="Times New Roman" w:cs="Times New Roman"/>
          <w:color w:val="00C8FF"/>
          <w:sz w:val="24"/>
          <w:szCs w:val="24"/>
          <w:bdr w:val="none" w:sz="0" w:space="0" w:color="auto" w:frame="1"/>
        </w:rPr>
        <w:t xml:space="preserve"> console</w:t>
      </w:r>
    </w:p>
    <w:p w:rsidR="001E7B17" w:rsidRPr="001E7B17" w:rsidRDefault="001E7B17" w:rsidP="001E7B17">
      <w:pPr>
        <w:shd w:val="clear" w:color="auto" w:fill="292929"/>
        <w:spacing w:after="0" w:line="330" w:lineRule="atLeast"/>
        <w:textAlignment w:val="baseline"/>
        <w:rPr>
          <w:rFonts w:ascii="Times New Roman" w:eastAsia="Times New Roman" w:hAnsi="Times New Roman" w:cs="Times New Roman"/>
          <w:color w:val="9B9B9B"/>
          <w:sz w:val="24"/>
          <w:szCs w:val="24"/>
          <w:lang w:eastAsia="pt-BR"/>
        </w:rPr>
      </w:pPr>
      <w:r w:rsidRPr="001E7B17">
        <w:rPr>
          <w:rFonts w:ascii="Times New Roman" w:eastAsia="Times New Roman" w:hAnsi="Times New Roman" w:cs="Times New Roman"/>
          <w:color w:val="9B9B9B"/>
          <w:sz w:val="24"/>
          <w:szCs w:val="24"/>
          <w:bdr w:val="none" w:sz="0" w:space="0" w:color="auto" w:frame="1"/>
          <w:lang w:eastAsia="pt-BR"/>
        </w:rPr>
        <w:t xml:space="preserve">INFO: os usuários só poderão autenticar os servidores RADIUS se o servidor RADIUS está vivo na definição da lista de autenticação </w:t>
      </w:r>
      <w:proofErr w:type="spellStart"/>
      <w:r w:rsidRPr="001E7B17">
        <w:rPr>
          <w:rFonts w:ascii="Times New Roman" w:eastAsia="Times New Roman" w:hAnsi="Times New Roman" w:cs="Times New Roman"/>
          <w:color w:val="9B9B9B"/>
          <w:sz w:val="24"/>
          <w:szCs w:val="24"/>
          <w:bdr w:val="none" w:sz="0" w:space="0" w:color="auto" w:frame="1"/>
          <w:lang w:eastAsia="pt-BR"/>
        </w:rPr>
        <w:t>aaa</w:t>
      </w:r>
      <w:proofErr w:type="spellEnd"/>
      <w:r w:rsidRPr="001E7B17">
        <w:rPr>
          <w:rFonts w:ascii="Times New Roman" w:eastAsia="Times New Roman" w:hAnsi="Times New Roman" w:cs="Times New Roman"/>
          <w:color w:val="9B9B9B"/>
          <w:sz w:val="24"/>
          <w:szCs w:val="24"/>
          <w:bdr w:val="none" w:sz="0" w:space="0" w:color="auto" w:frame="1"/>
          <w:lang w:eastAsia="pt-BR"/>
        </w:rPr>
        <w:t xml:space="preserve"> padrão usando NPS_RADIUS_SERVERS grupo seguido de local.</w:t>
      </w:r>
      <w:r w:rsidRPr="001E7B17">
        <w:rPr>
          <w:rFonts w:ascii="Times New Roman" w:eastAsia="Times New Roman" w:hAnsi="Times New Roman" w:cs="Times New Roman"/>
          <w:color w:val="9B9B9B"/>
          <w:sz w:val="24"/>
          <w:szCs w:val="24"/>
          <w:lang w:eastAsia="pt-BR"/>
        </w:rPr>
        <w:t> </w:t>
      </w:r>
      <w:r w:rsidRPr="001E7B17">
        <w:rPr>
          <w:rFonts w:ascii="Times New Roman" w:eastAsia="Times New Roman" w:hAnsi="Times New Roman" w:cs="Times New Roman"/>
          <w:color w:val="9B9B9B"/>
          <w:sz w:val="24"/>
          <w:szCs w:val="24"/>
          <w:bdr w:val="none" w:sz="0" w:space="0" w:color="auto" w:frame="1"/>
          <w:lang w:eastAsia="pt-BR"/>
        </w:rPr>
        <w:t xml:space="preserve">Se você está tentando efetuar </w:t>
      </w:r>
      <w:proofErr w:type="spellStart"/>
      <w:r w:rsidRPr="001E7B17">
        <w:rPr>
          <w:rFonts w:ascii="Times New Roman" w:eastAsia="Times New Roman" w:hAnsi="Times New Roman" w:cs="Times New Roman"/>
          <w:color w:val="9B9B9B"/>
          <w:sz w:val="24"/>
          <w:szCs w:val="24"/>
          <w:bdr w:val="none" w:sz="0" w:space="0" w:color="auto" w:frame="1"/>
          <w:lang w:eastAsia="pt-BR"/>
        </w:rPr>
        <w:t>login</w:t>
      </w:r>
      <w:proofErr w:type="spellEnd"/>
      <w:r w:rsidRPr="001E7B17">
        <w:rPr>
          <w:rFonts w:ascii="Times New Roman" w:eastAsia="Times New Roman" w:hAnsi="Times New Roman" w:cs="Times New Roman"/>
          <w:color w:val="9B9B9B"/>
          <w:sz w:val="24"/>
          <w:szCs w:val="24"/>
          <w:bdr w:val="none" w:sz="0" w:space="0" w:color="auto" w:frame="1"/>
          <w:lang w:eastAsia="pt-BR"/>
        </w:rPr>
        <w:t xml:space="preserve"> no dispositivo usando uma conta local e os servidores RADIUS são facilmente acessível do que irá rejeitar a autenticação, a menos que </w:t>
      </w:r>
      <w:proofErr w:type="gramStart"/>
      <w:r w:rsidRPr="001E7B17">
        <w:rPr>
          <w:rFonts w:ascii="Times New Roman" w:eastAsia="Times New Roman" w:hAnsi="Times New Roman" w:cs="Times New Roman"/>
          <w:color w:val="9B9B9B"/>
          <w:sz w:val="24"/>
          <w:szCs w:val="24"/>
          <w:bdr w:val="none" w:sz="0" w:space="0" w:color="auto" w:frame="1"/>
          <w:lang w:eastAsia="pt-BR"/>
        </w:rPr>
        <w:t xml:space="preserve">a conta local usado para efetuar </w:t>
      </w:r>
      <w:proofErr w:type="spellStart"/>
      <w:r w:rsidRPr="001E7B17">
        <w:rPr>
          <w:rFonts w:ascii="Times New Roman" w:eastAsia="Times New Roman" w:hAnsi="Times New Roman" w:cs="Times New Roman"/>
          <w:color w:val="9B9B9B"/>
          <w:sz w:val="24"/>
          <w:szCs w:val="24"/>
          <w:bdr w:val="none" w:sz="0" w:space="0" w:color="auto" w:frame="1"/>
          <w:lang w:eastAsia="pt-BR"/>
        </w:rPr>
        <w:t>login</w:t>
      </w:r>
      <w:proofErr w:type="spellEnd"/>
      <w:r w:rsidRPr="001E7B17">
        <w:rPr>
          <w:rFonts w:ascii="Times New Roman" w:eastAsia="Times New Roman" w:hAnsi="Times New Roman" w:cs="Times New Roman"/>
          <w:color w:val="9B9B9B"/>
          <w:sz w:val="24"/>
          <w:szCs w:val="24"/>
          <w:bdr w:val="none" w:sz="0" w:space="0" w:color="auto" w:frame="1"/>
          <w:lang w:eastAsia="pt-BR"/>
        </w:rPr>
        <w:t xml:space="preserve"> também existem</w:t>
      </w:r>
      <w:proofErr w:type="gramEnd"/>
      <w:r w:rsidRPr="001E7B17">
        <w:rPr>
          <w:rFonts w:ascii="Times New Roman" w:eastAsia="Times New Roman" w:hAnsi="Times New Roman" w:cs="Times New Roman"/>
          <w:color w:val="9B9B9B"/>
          <w:sz w:val="24"/>
          <w:szCs w:val="24"/>
          <w:bdr w:val="none" w:sz="0" w:space="0" w:color="auto" w:frame="1"/>
          <w:lang w:eastAsia="pt-BR"/>
        </w:rPr>
        <w:t xml:space="preserve"> no Active </w:t>
      </w:r>
      <w:proofErr w:type="spellStart"/>
      <w:r w:rsidRPr="001E7B17">
        <w:rPr>
          <w:rFonts w:ascii="Times New Roman" w:eastAsia="Times New Roman" w:hAnsi="Times New Roman" w:cs="Times New Roman"/>
          <w:color w:val="9B9B9B"/>
          <w:sz w:val="24"/>
          <w:szCs w:val="24"/>
          <w:bdr w:val="none" w:sz="0" w:space="0" w:color="auto" w:frame="1"/>
          <w:lang w:eastAsia="pt-BR"/>
        </w:rPr>
        <w:t>Directory</w:t>
      </w:r>
      <w:proofErr w:type="spellEnd"/>
      <w:r w:rsidRPr="001E7B17">
        <w:rPr>
          <w:rFonts w:ascii="Times New Roman" w:eastAsia="Times New Roman" w:hAnsi="Times New Roman" w:cs="Times New Roman"/>
          <w:color w:val="9B9B9B"/>
          <w:sz w:val="24"/>
          <w:szCs w:val="24"/>
          <w:bdr w:val="none" w:sz="0" w:space="0" w:color="auto" w:frame="1"/>
          <w:lang w:eastAsia="pt-BR"/>
        </w:rPr>
        <w:t xml:space="preserve"> e são membro (s) da Ordem dos Engenheiros de rede ou de rede Técnicos de suporte grupo de segurança.</w:t>
      </w:r>
    </w:p>
    <w:p w:rsidR="001E7B17" w:rsidRPr="001E7B17" w:rsidRDefault="001E7B17" w:rsidP="001E7B17">
      <w:pPr>
        <w:shd w:val="clear" w:color="auto" w:fill="292929"/>
        <w:spacing w:after="0" w:line="330" w:lineRule="atLeast"/>
        <w:textAlignment w:val="baseline"/>
        <w:rPr>
          <w:rFonts w:ascii="Times New Roman" w:eastAsia="Times New Roman" w:hAnsi="Times New Roman" w:cs="Times New Roman"/>
          <w:color w:val="9B9B9B"/>
          <w:sz w:val="24"/>
          <w:szCs w:val="24"/>
          <w:lang w:eastAsia="pt-BR"/>
        </w:rPr>
      </w:pPr>
      <w:r w:rsidRPr="001E7B17">
        <w:rPr>
          <w:rFonts w:ascii="Times New Roman" w:eastAsia="Times New Roman" w:hAnsi="Times New Roman" w:cs="Times New Roman"/>
          <w:color w:val="9B9B9B"/>
          <w:sz w:val="24"/>
          <w:szCs w:val="24"/>
          <w:bdr w:val="none" w:sz="0" w:space="0" w:color="auto" w:frame="1"/>
          <w:lang w:eastAsia="pt-BR"/>
        </w:rPr>
        <w:t>E isso é tudo para o básico de configuração Cisco IOS AAA.</w:t>
      </w:r>
      <w:r w:rsidRPr="001E7B17">
        <w:rPr>
          <w:rFonts w:ascii="Times New Roman" w:eastAsia="Times New Roman" w:hAnsi="Times New Roman" w:cs="Times New Roman"/>
          <w:color w:val="9B9B9B"/>
          <w:sz w:val="24"/>
          <w:szCs w:val="24"/>
          <w:lang w:eastAsia="pt-BR"/>
        </w:rPr>
        <w:t> </w:t>
      </w:r>
      <w:r w:rsidRPr="001E7B17">
        <w:rPr>
          <w:rFonts w:ascii="Times New Roman" w:eastAsia="Times New Roman" w:hAnsi="Times New Roman" w:cs="Times New Roman"/>
          <w:color w:val="9B9B9B"/>
          <w:sz w:val="24"/>
          <w:szCs w:val="24"/>
          <w:bdr w:val="none" w:sz="0" w:space="0" w:color="auto" w:frame="1"/>
          <w:lang w:eastAsia="pt-BR"/>
        </w:rPr>
        <w:t>No entanto, pode entrar em algumas configurações mais avançadas usando lista AAA e aplicar uma lista de autenticação raio para as linhas VTY e autenticação local somente para a linha de console.</w:t>
      </w:r>
    </w:p>
    <w:p w:rsidR="001E7B17" w:rsidRPr="001E7B17" w:rsidRDefault="001E7B17">
      <w:pPr>
        <w:rPr>
          <w:rFonts w:ascii="Times New Roman" w:hAnsi="Times New Roman" w:cs="Times New Roman"/>
          <w:sz w:val="24"/>
          <w:szCs w:val="24"/>
        </w:rPr>
      </w:pPr>
    </w:p>
    <w:sectPr w:rsidR="001E7B17" w:rsidRPr="001E7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76"/>
    <w:rsid w:val="001E7B17"/>
    <w:rsid w:val="00677376"/>
    <w:rsid w:val="00A35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E7B1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E7B17"/>
    <w:rPr>
      <w:color w:val="0000FF" w:themeColor="hyperlink"/>
      <w:u w:val="single"/>
    </w:rPr>
  </w:style>
  <w:style w:type="character" w:customStyle="1" w:styleId="Ttulo2Char">
    <w:name w:val="Título 2 Char"/>
    <w:basedOn w:val="Fontepargpadro"/>
    <w:link w:val="Ttulo2"/>
    <w:uiPriority w:val="9"/>
    <w:rsid w:val="001E7B17"/>
    <w:rPr>
      <w:rFonts w:ascii="Times New Roman" w:eastAsia="Times New Roman" w:hAnsi="Times New Roman" w:cs="Times New Roman"/>
      <w:b/>
      <w:bCs/>
      <w:sz w:val="36"/>
      <w:szCs w:val="36"/>
      <w:lang w:eastAsia="pt-BR"/>
    </w:rPr>
  </w:style>
  <w:style w:type="character" w:customStyle="1" w:styleId="notranslate">
    <w:name w:val="notranslate"/>
    <w:basedOn w:val="Fontepargpadro"/>
    <w:rsid w:val="001E7B17"/>
  </w:style>
  <w:style w:type="character" w:customStyle="1" w:styleId="apple-converted-space">
    <w:name w:val="apple-converted-space"/>
    <w:basedOn w:val="Fontepargpadro"/>
    <w:rsid w:val="001E7B17"/>
  </w:style>
  <w:style w:type="paragraph" w:styleId="NormalWeb">
    <w:name w:val="Normal (Web)"/>
    <w:basedOn w:val="Normal"/>
    <w:uiPriority w:val="99"/>
    <w:semiHidden/>
    <w:unhideWhenUsed/>
    <w:rsid w:val="001E7B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md">
    <w:name w:val="cmd"/>
    <w:basedOn w:val="Fontepargpadro"/>
    <w:rsid w:val="001E7B17"/>
  </w:style>
  <w:style w:type="paragraph" w:styleId="Textodebalo">
    <w:name w:val="Balloon Text"/>
    <w:basedOn w:val="Normal"/>
    <w:link w:val="TextodebaloChar"/>
    <w:uiPriority w:val="99"/>
    <w:semiHidden/>
    <w:unhideWhenUsed/>
    <w:rsid w:val="001E7B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B17"/>
    <w:rPr>
      <w:rFonts w:ascii="Tahoma" w:hAnsi="Tahoma" w:cs="Tahoma"/>
      <w:sz w:val="16"/>
      <w:szCs w:val="16"/>
    </w:rPr>
  </w:style>
  <w:style w:type="character" w:customStyle="1" w:styleId="skimlinks-unlinked">
    <w:name w:val="skimlinks-unlinked"/>
    <w:basedOn w:val="Fontepargpadro"/>
    <w:rsid w:val="001E7B17"/>
  </w:style>
  <w:style w:type="paragraph" w:styleId="Pr-formataoHTML">
    <w:name w:val="HTML Preformatted"/>
    <w:basedOn w:val="Normal"/>
    <w:link w:val="Pr-formataoHTMLChar"/>
    <w:uiPriority w:val="99"/>
    <w:semiHidden/>
    <w:unhideWhenUsed/>
    <w:rsid w:val="001E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E7B17"/>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E7B1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E7B17"/>
    <w:rPr>
      <w:color w:val="0000FF" w:themeColor="hyperlink"/>
      <w:u w:val="single"/>
    </w:rPr>
  </w:style>
  <w:style w:type="character" w:customStyle="1" w:styleId="Ttulo2Char">
    <w:name w:val="Título 2 Char"/>
    <w:basedOn w:val="Fontepargpadro"/>
    <w:link w:val="Ttulo2"/>
    <w:uiPriority w:val="9"/>
    <w:rsid w:val="001E7B17"/>
    <w:rPr>
      <w:rFonts w:ascii="Times New Roman" w:eastAsia="Times New Roman" w:hAnsi="Times New Roman" w:cs="Times New Roman"/>
      <w:b/>
      <w:bCs/>
      <w:sz w:val="36"/>
      <w:szCs w:val="36"/>
      <w:lang w:eastAsia="pt-BR"/>
    </w:rPr>
  </w:style>
  <w:style w:type="character" w:customStyle="1" w:styleId="notranslate">
    <w:name w:val="notranslate"/>
    <w:basedOn w:val="Fontepargpadro"/>
    <w:rsid w:val="001E7B17"/>
  </w:style>
  <w:style w:type="character" w:customStyle="1" w:styleId="apple-converted-space">
    <w:name w:val="apple-converted-space"/>
    <w:basedOn w:val="Fontepargpadro"/>
    <w:rsid w:val="001E7B17"/>
  </w:style>
  <w:style w:type="paragraph" w:styleId="NormalWeb">
    <w:name w:val="Normal (Web)"/>
    <w:basedOn w:val="Normal"/>
    <w:uiPriority w:val="99"/>
    <w:semiHidden/>
    <w:unhideWhenUsed/>
    <w:rsid w:val="001E7B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md">
    <w:name w:val="cmd"/>
    <w:basedOn w:val="Fontepargpadro"/>
    <w:rsid w:val="001E7B17"/>
  </w:style>
  <w:style w:type="paragraph" w:styleId="Textodebalo">
    <w:name w:val="Balloon Text"/>
    <w:basedOn w:val="Normal"/>
    <w:link w:val="TextodebaloChar"/>
    <w:uiPriority w:val="99"/>
    <w:semiHidden/>
    <w:unhideWhenUsed/>
    <w:rsid w:val="001E7B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B17"/>
    <w:rPr>
      <w:rFonts w:ascii="Tahoma" w:hAnsi="Tahoma" w:cs="Tahoma"/>
      <w:sz w:val="16"/>
      <w:szCs w:val="16"/>
    </w:rPr>
  </w:style>
  <w:style w:type="character" w:customStyle="1" w:styleId="skimlinks-unlinked">
    <w:name w:val="skimlinks-unlinked"/>
    <w:basedOn w:val="Fontepargpadro"/>
    <w:rsid w:val="001E7B17"/>
  </w:style>
  <w:style w:type="paragraph" w:styleId="Pr-formataoHTML">
    <w:name w:val="HTML Preformatted"/>
    <w:basedOn w:val="Normal"/>
    <w:link w:val="Pr-formataoHTMLChar"/>
    <w:uiPriority w:val="99"/>
    <w:semiHidden/>
    <w:unhideWhenUsed/>
    <w:rsid w:val="001E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E7B17"/>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6898">
      <w:bodyDiv w:val="1"/>
      <w:marLeft w:val="0"/>
      <w:marRight w:val="0"/>
      <w:marTop w:val="0"/>
      <w:marBottom w:val="0"/>
      <w:divBdr>
        <w:top w:val="none" w:sz="0" w:space="0" w:color="auto"/>
        <w:left w:val="none" w:sz="0" w:space="0" w:color="auto"/>
        <w:bottom w:val="none" w:sz="0" w:space="0" w:color="auto"/>
        <w:right w:val="none" w:sz="0" w:space="0" w:color="auto"/>
      </w:divBdr>
    </w:div>
    <w:div w:id="426971411">
      <w:bodyDiv w:val="1"/>
      <w:marLeft w:val="0"/>
      <w:marRight w:val="0"/>
      <w:marTop w:val="0"/>
      <w:marBottom w:val="0"/>
      <w:divBdr>
        <w:top w:val="none" w:sz="0" w:space="0" w:color="auto"/>
        <w:left w:val="none" w:sz="0" w:space="0" w:color="auto"/>
        <w:bottom w:val="none" w:sz="0" w:space="0" w:color="auto"/>
        <w:right w:val="none" w:sz="0" w:space="0" w:color="auto"/>
      </w:divBdr>
      <w:divsChild>
        <w:div w:id="429812669">
          <w:marLeft w:val="0"/>
          <w:marRight w:val="0"/>
          <w:marTop w:val="0"/>
          <w:marBottom w:val="0"/>
          <w:divBdr>
            <w:top w:val="none" w:sz="0" w:space="0" w:color="auto"/>
            <w:left w:val="none" w:sz="0" w:space="0" w:color="auto"/>
            <w:bottom w:val="none" w:sz="0" w:space="0" w:color="auto"/>
            <w:right w:val="none" w:sz="0" w:space="0" w:color="auto"/>
          </w:divBdr>
          <w:divsChild>
            <w:div w:id="1745567859">
              <w:marLeft w:val="0"/>
              <w:marRight w:val="45"/>
              <w:marTop w:val="0"/>
              <w:marBottom w:val="75"/>
              <w:divBdr>
                <w:top w:val="none" w:sz="0" w:space="0" w:color="auto"/>
                <w:left w:val="none" w:sz="0" w:space="0" w:color="auto"/>
                <w:bottom w:val="none" w:sz="0" w:space="0" w:color="auto"/>
                <w:right w:val="none" w:sz="0" w:space="0" w:color="auto"/>
              </w:divBdr>
            </w:div>
            <w:div w:id="403650936">
              <w:marLeft w:val="0"/>
              <w:marRight w:val="45"/>
              <w:marTop w:val="0"/>
              <w:marBottom w:val="75"/>
              <w:divBdr>
                <w:top w:val="none" w:sz="0" w:space="0" w:color="auto"/>
                <w:left w:val="none" w:sz="0" w:space="0" w:color="auto"/>
                <w:bottom w:val="none" w:sz="0" w:space="0" w:color="auto"/>
                <w:right w:val="none" w:sz="0" w:space="0" w:color="auto"/>
              </w:divBdr>
            </w:div>
            <w:div w:id="1298757302">
              <w:marLeft w:val="0"/>
              <w:marRight w:val="45"/>
              <w:marTop w:val="0"/>
              <w:marBottom w:val="75"/>
              <w:divBdr>
                <w:top w:val="none" w:sz="0" w:space="0" w:color="auto"/>
                <w:left w:val="none" w:sz="0" w:space="0" w:color="auto"/>
                <w:bottom w:val="none" w:sz="0" w:space="0" w:color="auto"/>
                <w:right w:val="none" w:sz="0" w:space="0" w:color="auto"/>
              </w:divBdr>
            </w:div>
            <w:div w:id="1288244523">
              <w:marLeft w:val="0"/>
              <w:marRight w:val="45"/>
              <w:marTop w:val="0"/>
              <w:marBottom w:val="75"/>
              <w:divBdr>
                <w:top w:val="none" w:sz="0" w:space="0" w:color="auto"/>
                <w:left w:val="none" w:sz="0" w:space="0" w:color="auto"/>
                <w:bottom w:val="none" w:sz="0" w:space="0" w:color="auto"/>
                <w:right w:val="none" w:sz="0" w:space="0" w:color="auto"/>
              </w:divBdr>
            </w:div>
            <w:div w:id="968969926">
              <w:marLeft w:val="0"/>
              <w:marRight w:val="45"/>
              <w:marTop w:val="0"/>
              <w:marBottom w:val="75"/>
              <w:divBdr>
                <w:top w:val="none" w:sz="0" w:space="0" w:color="auto"/>
                <w:left w:val="none" w:sz="0" w:space="0" w:color="auto"/>
                <w:bottom w:val="none" w:sz="0" w:space="0" w:color="auto"/>
                <w:right w:val="none" w:sz="0" w:space="0" w:color="auto"/>
              </w:divBdr>
            </w:div>
          </w:divsChild>
        </w:div>
        <w:div w:id="1239944330">
          <w:marLeft w:val="0"/>
          <w:marRight w:val="0"/>
          <w:marTop w:val="0"/>
          <w:marBottom w:val="0"/>
          <w:divBdr>
            <w:top w:val="none" w:sz="0" w:space="0" w:color="auto"/>
            <w:left w:val="none" w:sz="0" w:space="0" w:color="auto"/>
            <w:bottom w:val="none" w:sz="0" w:space="0" w:color="auto"/>
            <w:right w:val="none" w:sz="0" w:space="0" w:color="auto"/>
          </w:divBdr>
        </w:div>
      </w:divsChild>
    </w:div>
    <w:div w:id="1199975044">
      <w:bodyDiv w:val="1"/>
      <w:marLeft w:val="0"/>
      <w:marRight w:val="0"/>
      <w:marTop w:val="0"/>
      <w:marBottom w:val="0"/>
      <w:divBdr>
        <w:top w:val="none" w:sz="0" w:space="0" w:color="auto"/>
        <w:left w:val="none" w:sz="0" w:space="0" w:color="auto"/>
        <w:bottom w:val="none" w:sz="0" w:space="0" w:color="auto"/>
        <w:right w:val="none" w:sz="0" w:space="0" w:color="auto"/>
      </w:divBdr>
    </w:div>
    <w:div w:id="1258515113">
      <w:bodyDiv w:val="1"/>
      <w:marLeft w:val="0"/>
      <w:marRight w:val="0"/>
      <w:marTop w:val="0"/>
      <w:marBottom w:val="0"/>
      <w:divBdr>
        <w:top w:val="none" w:sz="0" w:space="0" w:color="auto"/>
        <w:left w:val="none" w:sz="0" w:space="0" w:color="auto"/>
        <w:bottom w:val="none" w:sz="0" w:space="0" w:color="auto"/>
        <w:right w:val="none" w:sz="0" w:space="0" w:color="auto"/>
      </w:divBdr>
    </w:div>
    <w:div w:id="1950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1740</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Sistema FIERGS</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2016-05-18T18:52:00Z</dcterms:created>
  <dcterms:modified xsi:type="dcterms:W3CDTF">2016-05-18T18:52:00Z</dcterms:modified>
</cp:coreProperties>
</file>